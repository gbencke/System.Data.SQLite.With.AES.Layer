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33A" w:rsidRDefault="00367F6F">
      <w:pPr>
        <w:pStyle w:val="Heading1"/>
      </w:pPr>
      <w:bookmarkStart w:id="0" w:name="_GoBack"/>
      <w:bookmarkEnd w:id="0"/>
      <w:r>
        <w:t>MVS</w:t>
      </w:r>
      <w:r w:rsidR="00D95CC6">
        <w:tab/>
      </w:r>
      <w:r>
        <w:rPr>
          <w:noProof/>
          <w:lang w:eastAsia="en-US"/>
        </w:rPr>
        <w:drawing>
          <wp:inline distT="0" distB="0" distL="0" distR="0">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s.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7675" cy="447675"/>
                    </a:xfrm>
                    <a:prstGeom prst="rect">
                      <a:avLst/>
                    </a:prstGeom>
                  </pic:spPr>
                </pic:pic>
              </a:graphicData>
            </a:graphic>
          </wp:inline>
        </w:drawing>
      </w:r>
    </w:p>
    <w:p w:rsidR="001A233A" w:rsidRDefault="00367F6F">
      <w:pPr>
        <w:pStyle w:val="Title"/>
      </w:pPr>
      <w:r>
        <w:t>MVS Coding Standards</w:t>
      </w:r>
    </w:p>
    <w:p w:rsidR="001A233A" w:rsidRPr="00367F6F" w:rsidRDefault="00D95CC6">
      <w:pPr>
        <w:pStyle w:val="ListNumber"/>
        <w:rPr>
          <w:sz w:val="24"/>
          <w:szCs w:val="24"/>
        </w:rPr>
      </w:pPr>
      <w:r w:rsidRPr="00367F6F">
        <w:rPr>
          <w:sz w:val="24"/>
          <w:szCs w:val="24"/>
        </w:rPr>
        <w:t>PURPOSE</w:t>
      </w:r>
    </w:p>
    <w:p w:rsidR="001A233A" w:rsidRPr="00367F6F" w:rsidRDefault="00367F6F">
      <w:pPr>
        <w:rPr>
          <w:sz w:val="24"/>
          <w:szCs w:val="24"/>
        </w:rPr>
      </w:pPr>
      <w:r w:rsidRPr="00AA5E4E">
        <w:rPr>
          <w:rFonts w:eastAsia="Times New Roman" w:cs="Arial"/>
          <w:sz w:val="24"/>
        </w:rPr>
        <w:t>To develop reliable, extensible, and easily maintainable applications utilizing common coding standards and best practices.  This document is not meant to be exhaustive. For an exhaustive list see the references below.</w:t>
      </w:r>
    </w:p>
    <w:p w:rsidR="001A233A" w:rsidRPr="00367F6F" w:rsidRDefault="00D95CC6">
      <w:pPr>
        <w:pStyle w:val="ListNumber"/>
        <w:rPr>
          <w:sz w:val="24"/>
          <w:szCs w:val="24"/>
        </w:rPr>
      </w:pPr>
      <w:r w:rsidRPr="00367F6F">
        <w:rPr>
          <w:sz w:val="24"/>
          <w:szCs w:val="24"/>
        </w:rPr>
        <w:t>SCOPE</w:t>
      </w:r>
    </w:p>
    <w:p w:rsidR="001A233A" w:rsidRPr="00367F6F" w:rsidRDefault="00D95CC6" w:rsidP="00D95CC6">
      <w:pPr>
        <w:pStyle w:val="ListNumber2"/>
        <w:numPr>
          <w:ilvl w:val="0"/>
          <w:numId w:val="6"/>
        </w:numPr>
        <w:rPr>
          <w:sz w:val="24"/>
          <w:szCs w:val="24"/>
        </w:rPr>
      </w:pPr>
      <w:r w:rsidRPr="00367F6F">
        <w:rPr>
          <w:sz w:val="24"/>
          <w:szCs w:val="24"/>
        </w:rPr>
        <w:t xml:space="preserve">This policy applies to all </w:t>
      </w:r>
      <w:r w:rsidR="00367F6F">
        <w:rPr>
          <w:sz w:val="24"/>
          <w:szCs w:val="24"/>
        </w:rPr>
        <w:t>developers</w:t>
      </w:r>
      <w:r w:rsidRPr="00367F6F">
        <w:rPr>
          <w:sz w:val="24"/>
          <w:szCs w:val="24"/>
        </w:rPr>
        <w:t>.</w:t>
      </w:r>
    </w:p>
    <w:p w:rsidR="001A233A" w:rsidRPr="00367F6F" w:rsidRDefault="00D95CC6" w:rsidP="00367F6F">
      <w:pPr>
        <w:pStyle w:val="ListNumber2"/>
        <w:rPr>
          <w:sz w:val="24"/>
          <w:szCs w:val="24"/>
        </w:rPr>
      </w:pPr>
      <w:r w:rsidRPr="00367F6F">
        <w:rPr>
          <w:sz w:val="24"/>
          <w:szCs w:val="24"/>
        </w:rPr>
        <w:t xml:space="preserve">This policy describes the organization’s </w:t>
      </w:r>
      <w:r w:rsidR="00367F6F">
        <w:rPr>
          <w:sz w:val="24"/>
          <w:szCs w:val="24"/>
        </w:rPr>
        <w:t xml:space="preserve">standards </w:t>
      </w:r>
      <w:r w:rsidRPr="00367F6F">
        <w:rPr>
          <w:sz w:val="24"/>
          <w:szCs w:val="24"/>
        </w:rPr>
        <w:t xml:space="preserve">regarding </w:t>
      </w:r>
      <w:r w:rsidR="00367F6F">
        <w:rPr>
          <w:sz w:val="24"/>
          <w:szCs w:val="24"/>
        </w:rPr>
        <w:t>the coding of software for MVS.</w:t>
      </w:r>
    </w:p>
    <w:p w:rsidR="001A233A" w:rsidRPr="00367F6F" w:rsidRDefault="00367F6F">
      <w:pPr>
        <w:pStyle w:val="ListNumber"/>
        <w:rPr>
          <w:sz w:val="24"/>
          <w:szCs w:val="24"/>
        </w:rPr>
      </w:pPr>
      <w:r>
        <w:rPr>
          <w:sz w:val="24"/>
          <w:szCs w:val="24"/>
        </w:rPr>
        <w:lastRenderedPageBreak/>
        <w:t xml:space="preserve">REFERENCES - </w:t>
      </w:r>
      <w:r w:rsidRPr="00AA5E4E">
        <w:rPr>
          <w:rFonts w:eastAsia="Times New Roman" w:cs="Times New Roman"/>
          <w:b w:val="0"/>
          <w:sz w:val="24"/>
        </w:rPr>
        <w:t>The following books should be referenced while developing software for this project:</w:t>
      </w:r>
    </w:p>
    <w:p w:rsidR="00367F6F" w:rsidRPr="00367F6F" w:rsidRDefault="00367F6F" w:rsidP="00D95CC6">
      <w:pPr>
        <w:pStyle w:val="ListNumber"/>
        <w:numPr>
          <w:ilvl w:val="0"/>
          <w:numId w:val="7"/>
        </w:numPr>
        <w:rPr>
          <w:rFonts w:eastAsia="Times New Roman"/>
          <w:b w:val="0"/>
          <w:sz w:val="24"/>
          <w:szCs w:val="24"/>
        </w:rPr>
      </w:pPr>
      <w:r w:rsidRPr="00367F6F">
        <w:rPr>
          <w:rFonts w:eastAsia="Times New Roman"/>
          <w:b w:val="0"/>
          <w:sz w:val="24"/>
          <w:szCs w:val="24"/>
        </w:rPr>
        <w:t>Clean Code by Robert C. Martin</w:t>
      </w:r>
    </w:p>
    <w:p w:rsidR="00367F6F" w:rsidRPr="00367F6F" w:rsidRDefault="00367F6F" w:rsidP="00D95CC6">
      <w:pPr>
        <w:pStyle w:val="ListNumber"/>
        <w:numPr>
          <w:ilvl w:val="0"/>
          <w:numId w:val="7"/>
        </w:numPr>
        <w:rPr>
          <w:rFonts w:eastAsia="Times New Roman"/>
          <w:b w:val="0"/>
          <w:sz w:val="24"/>
          <w:szCs w:val="24"/>
        </w:rPr>
      </w:pPr>
      <w:r w:rsidRPr="00367F6F">
        <w:rPr>
          <w:rFonts w:eastAsia="Times New Roman"/>
          <w:b w:val="0"/>
          <w:sz w:val="24"/>
          <w:szCs w:val="24"/>
        </w:rPr>
        <w:t>Agile Principles, Patterns and Practices in C# by Robert C. and Micah Martin</w:t>
      </w:r>
    </w:p>
    <w:p w:rsidR="00367F6F" w:rsidRPr="00367F6F" w:rsidRDefault="00367F6F" w:rsidP="00D95CC6">
      <w:pPr>
        <w:pStyle w:val="ListNumber"/>
        <w:numPr>
          <w:ilvl w:val="0"/>
          <w:numId w:val="7"/>
        </w:numPr>
        <w:rPr>
          <w:rFonts w:eastAsia="Times New Roman"/>
          <w:b w:val="0"/>
          <w:sz w:val="24"/>
          <w:szCs w:val="24"/>
        </w:rPr>
      </w:pPr>
      <w:r w:rsidRPr="00367F6F">
        <w:rPr>
          <w:rFonts w:eastAsia="Times New Roman"/>
          <w:b w:val="0"/>
          <w:sz w:val="24"/>
          <w:szCs w:val="24"/>
        </w:rPr>
        <w:t>Patterns of Enterprise Application Architecture by Martin Fowler</w:t>
      </w:r>
    </w:p>
    <w:p w:rsidR="00367F6F" w:rsidRPr="00367F6F" w:rsidRDefault="00367F6F" w:rsidP="00D95CC6">
      <w:pPr>
        <w:pStyle w:val="ListNumber"/>
        <w:numPr>
          <w:ilvl w:val="0"/>
          <w:numId w:val="7"/>
        </w:numPr>
        <w:rPr>
          <w:rFonts w:eastAsia="Times New Roman"/>
          <w:b w:val="0"/>
          <w:sz w:val="24"/>
          <w:szCs w:val="24"/>
        </w:rPr>
      </w:pPr>
      <w:r w:rsidRPr="00367F6F">
        <w:rPr>
          <w:rFonts w:eastAsia="Times New Roman"/>
          <w:b w:val="0"/>
          <w:sz w:val="24"/>
          <w:szCs w:val="24"/>
        </w:rPr>
        <w:t>The Art of Unit Testing – Roy Osherove</w:t>
      </w:r>
    </w:p>
    <w:p w:rsidR="00367F6F" w:rsidRDefault="00D95CC6" w:rsidP="00367F6F">
      <w:pPr>
        <w:pStyle w:val="ListNumber"/>
        <w:rPr>
          <w:sz w:val="24"/>
          <w:szCs w:val="24"/>
        </w:rPr>
      </w:pPr>
      <w:r w:rsidRPr="00367F6F">
        <w:rPr>
          <w:sz w:val="24"/>
          <w:szCs w:val="24"/>
        </w:rPr>
        <w:t xml:space="preserve">DEFINITIONS </w:t>
      </w:r>
    </w:p>
    <w:p w:rsidR="00367F6F" w:rsidRPr="00367F6F" w:rsidRDefault="00367F6F" w:rsidP="00D95CC6">
      <w:pPr>
        <w:pStyle w:val="ListNumber"/>
        <w:numPr>
          <w:ilvl w:val="0"/>
          <w:numId w:val="8"/>
        </w:numPr>
        <w:rPr>
          <w:rFonts w:eastAsia="Times New Roman"/>
          <w:b w:val="0"/>
          <w:sz w:val="24"/>
          <w:szCs w:val="24"/>
        </w:rPr>
      </w:pPr>
      <w:r w:rsidRPr="00367F6F">
        <w:rPr>
          <w:rFonts w:eastAsia="Times New Roman"/>
          <w:b w:val="0"/>
          <w:sz w:val="24"/>
          <w:szCs w:val="24"/>
        </w:rPr>
        <w:t>Pascal Casing – First character of a word is upper case, the rest of the characters are lower case. Example :  DesignWidth</w:t>
      </w:r>
    </w:p>
    <w:p w:rsidR="00367F6F" w:rsidRPr="00367F6F" w:rsidRDefault="00367F6F" w:rsidP="00D95CC6">
      <w:pPr>
        <w:pStyle w:val="ListNumber"/>
        <w:numPr>
          <w:ilvl w:val="0"/>
          <w:numId w:val="8"/>
        </w:numPr>
        <w:rPr>
          <w:rFonts w:eastAsia="Times New Roman"/>
          <w:b w:val="0"/>
          <w:sz w:val="24"/>
          <w:szCs w:val="24"/>
        </w:rPr>
      </w:pPr>
      <w:r w:rsidRPr="00367F6F">
        <w:rPr>
          <w:rFonts w:eastAsia="Times New Roman"/>
          <w:b w:val="0"/>
          <w:sz w:val="24"/>
          <w:szCs w:val="24"/>
        </w:rPr>
        <w:t>Camel Casing – The first character of the first word is lower case. Each additional word begins with an Upper case letter. Example:  totalBranchesInLayer</w:t>
      </w:r>
    </w:p>
    <w:p w:rsidR="00367F6F" w:rsidRPr="00367F6F" w:rsidRDefault="00367F6F" w:rsidP="00D95CC6">
      <w:pPr>
        <w:pStyle w:val="ListNumber"/>
        <w:numPr>
          <w:ilvl w:val="0"/>
          <w:numId w:val="8"/>
        </w:numPr>
        <w:rPr>
          <w:rFonts w:eastAsia="Times New Roman"/>
          <w:b w:val="0"/>
          <w:sz w:val="24"/>
          <w:szCs w:val="24"/>
        </w:rPr>
      </w:pPr>
      <w:r w:rsidRPr="00367F6F">
        <w:rPr>
          <w:rFonts w:eastAsia="Times New Roman"/>
          <w:b w:val="0"/>
          <w:sz w:val="24"/>
          <w:szCs w:val="24"/>
        </w:rPr>
        <w:t>Hungarian Notation – preface an object or variable with an identifier such as cls for class and str for string. Example:  clsBranch, strBranchName</w:t>
      </w:r>
    </w:p>
    <w:p w:rsidR="00367F6F" w:rsidRPr="00367F6F" w:rsidRDefault="00367F6F" w:rsidP="00D95CC6">
      <w:pPr>
        <w:pStyle w:val="ListNumber"/>
        <w:numPr>
          <w:ilvl w:val="0"/>
          <w:numId w:val="8"/>
        </w:numPr>
        <w:rPr>
          <w:rFonts w:eastAsia="Times New Roman"/>
          <w:b w:val="0"/>
          <w:sz w:val="24"/>
          <w:szCs w:val="24"/>
        </w:rPr>
      </w:pPr>
      <w:r w:rsidRPr="00367F6F">
        <w:rPr>
          <w:rFonts w:eastAsia="Times New Roman"/>
          <w:b w:val="0"/>
          <w:sz w:val="24"/>
          <w:szCs w:val="24"/>
        </w:rPr>
        <w:t>Tab Spacing – A tab will be defined with a size of four.</w:t>
      </w:r>
    </w:p>
    <w:p w:rsidR="00367F6F" w:rsidRDefault="00B232F3" w:rsidP="00367F6F">
      <w:pPr>
        <w:pStyle w:val="ListNumber"/>
        <w:rPr>
          <w:sz w:val="24"/>
          <w:szCs w:val="24"/>
        </w:rPr>
      </w:pPr>
      <w:r>
        <w:rPr>
          <w:sz w:val="24"/>
          <w:szCs w:val="24"/>
        </w:rPr>
        <w:t>THIRD PARTY SOFTWARE</w:t>
      </w:r>
    </w:p>
    <w:p w:rsidR="00B232F3" w:rsidRPr="00B232F3" w:rsidRDefault="00B232F3" w:rsidP="00D95CC6">
      <w:pPr>
        <w:pStyle w:val="ListNumber"/>
        <w:numPr>
          <w:ilvl w:val="0"/>
          <w:numId w:val="9"/>
        </w:numPr>
        <w:rPr>
          <w:rFonts w:eastAsia="Times New Roman"/>
          <w:b w:val="0"/>
          <w:sz w:val="24"/>
          <w:szCs w:val="24"/>
        </w:rPr>
      </w:pPr>
      <w:r w:rsidRPr="00B232F3">
        <w:rPr>
          <w:rFonts w:eastAsia="Times New Roman"/>
          <w:b w:val="0"/>
          <w:sz w:val="24"/>
          <w:szCs w:val="24"/>
        </w:rPr>
        <w:t>Unit Testing – NUnit</w:t>
      </w:r>
    </w:p>
    <w:p w:rsidR="00B232F3" w:rsidRPr="00B232F3" w:rsidRDefault="00B232F3" w:rsidP="00D95CC6">
      <w:pPr>
        <w:pStyle w:val="ListNumber"/>
        <w:numPr>
          <w:ilvl w:val="0"/>
          <w:numId w:val="9"/>
        </w:numPr>
        <w:rPr>
          <w:rFonts w:eastAsia="Times New Roman"/>
          <w:b w:val="0"/>
          <w:sz w:val="24"/>
          <w:szCs w:val="24"/>
        </w:rPr>
      </w:pPr>
      <w:r w:rsidRPr="00B232F3">
        <w:rPr>
          <w:rFonts w:eastAsia="Times New Roman"/>
          <w:b w:val="0"/>
          <w:sz w:val="24"/>
          <w:szCs w:val="24"/>
        </w:rPr>
        <w:t>Logging – Nlog</w:t>
      </w:r>
    </w:p>
    <w:p w:rsidR="00B232F3" w:rsidRPr="00B232F3" w:rsidRDefault="00B232F3" w:rsidP="00D95CC6">
      <w:pPr>
        <w:pStyle w:val="ListNumber"/>
        <w:numPr>
          <w:ilvl w:val="0"/>
          <w:numId w:val="9"/>
        </w:numPr>
        <w:rPr>
          <w:rFonts w:eastAsia="Times New Roman"/>
          <w:b w:val="0"/>
          <w:sz w:val="24"/>
          <w:szCs w:val="24"/>
        </w:rPr>
      </w:pPr>
      <w:r w:rsidRPr="00B232F3">
        <w:rPr>
          <w:rFonts w:eastAsia="Times New Roman"/>
          <w:b w:val="0"/>
          <w:sz w:val="24"/>
          <w:szCs w:val="24"/>
        </w:rPr>
        <w:t>Refactoring – ReSharper</w:t>
      </w:r>
    </w:p>
    <w:p w:rsidR="00B232F3" w:rsidRPr="00B232F3" w:rsidRDefault="00B232F3" w:rsidP="00D95CC6">
      <w:pPr>
        <w:pStyle w:val="ListNumber"/>
        <w:numPr>
          <w:ilvl w:val="0"/>
          <w:numId w:val="9"/>
        </w:numPr>
        <w:rPr>
          <w:rFonts w:eastAsia="Times New Roman"/>
          <w:b w:val="0"/>
          <w:sz w:val="24"/>
          <w:szCs w:val="24"/>
        </w:rPr>
      </w:pPr>
      <w:r w:rsidRPr="00B232F3">
        <w:rPr>
          <w:rFonts w:eastAsia="Times New Roman"/>
          <w:b w:val="0"/>
          <w:sz w:val="24"/>
          <w:szCs w:val="24"/>
        </w:rPr>
        <w:t>Unit Test Code Coverage – dotCover</w:t>
      </w:r>
    </w:p>
    <w:p w:rsidR="00B232F3" w:rsidRDefault="00B232F3" w:rsidP="00D95CC6">
      <w:pPr>
        <w:pStyle w:val="ListNumber"/>
        <w:numPr>
          <w:ilvl w:val="0"/>
          <w:numId w:val="9"/>
        </w:numPr>
        <w:rPr>
          <w:rFonts w:eastAsia="Times New Roman"/>
          <w:b w:val="0"/>
          <w:sz w:val="24"/>
          <w:szCs w:val="24"/>
        </w:rPr>
      </w:pPr>
      <w:r w:rsidRPr="00B232F3">
        <w:rPr>
          <w:rFonts w:eastAsia="Times New Roman"/>
          <w:b w:val="0"/>
          <w:sz w:val="24"/>
          <w:szCs w:val="24"/>
        </w:rPr>
        <w:t xml:space="preserve">Mocking </w:t>
      </w:r>
      <w:r>
        <w:rPr>
          <w:rFonts w:eastAsia="Times New Roman"/>
          <w:b w:val="0"/>
          <w:sz w:val="24"/>
          <w:szCs w:val="24"/>
        </w:rPr>
        <w:t>–</w:t>
      </w:r>
      <w:r w:rsidRPr="00B232F3">
        <w:rPr>
          <w:rFonts w:eastAsia="Times New Roman"/>
          <w:b w:val="0"/>
          <w:sz w:val="24"/>
          <w:szCs w:val="24"/>
        </w:rPr>
        <w:t xml:space="preserve"> MOQ</w:t>
      </w:r>
    </w:p>
    <w:p w:rsidR="00B232F3" w:rsidRDefault="00B232F3" w:rsidP="00D95CC6">
      <w:pPr>
        <w:pStyle w:val="ListNumber"/>
        <w:numPr>
          <w:ilvl w:val="0"/>
          <w:numId w:val="9"/>
        </w:numPr>
        <w:rPr>
          <w:rFonts w:eastAsia="Times New Roman"/>
          <w:b w:val="0"/>
          <w:sz w:val="24"/>
          <w:szCs w:val="24"/>
        </w:rPr>
      </w:pPr>
      <w:r>
        <w:rPr>
          <w:rFonts w:eastAsia="Times New Roman"/>
          <w:b w:val="0"/>
          <w:sz w:val="24"/>
          <w:szCs w:val="24"/>
        </w:rPr>
        <w:t>MVVM Framework - MVVMLight</w:t>
      </w:r>
    </w:p>
    <w:p w:rsidR="00B232F3" w:rsidRDefault="00B232F3" w:rsidP="00D95CC6">
      <w:pPr>
        <w:pStyle w:val="ListNumber"/>
        <w:numPr>
          <w:ilvl w:val="0"/>
          <w:numId w:val="9"/>
        </w:numPr>
        <w:rPr>
          <w:rFonts w:eastAsia="Times New Roman"/>
          <w:b w:val="0"/>
          <w:sz w:val="24"/>
          <w:szCs w:val="24"/>
        </w:rPr>
      </w:pPr>
      <w:r>
        <w:rPr>
          <w:rFonts w:eastAsia="Times New Roman"/>
          <w:b w:val="0"/>
          <w:sz w:val="24"/>
          <w:szCs w:val="24"/>
        </w:rPr>
        <w:t>WPF Controls - Telerik</w:t>
      </w:r>
    </w:p>
    <w:p w:rsidR="00B232F3" w:rsidRDefault="00B232F3" w:rsidP="00D95CC6">
      <w:pPr>
        <w:pStyle w:val="ListNumber"/>
        <w:numPr>
          <w:ilvl w:val="0"/>
          <w:numId w:val="9"/>
        </w:numPr>
        <w:rPr>
          <w:rFonts w:eastAsia="Times New Roman"/>
          <w:b w:val="0"/>
          <w:sz w:val="24"/>
          <w:szCs w:val="24"/>
        </w:rPr>
      </w:pPr>
      <w:r>
        <w:rPr>
          <w:rFonts w:eastAsia="Times New Roman"/>
          <w:b w:val="0"/>
          <w:sz w:val="24"/>
          <w:szCs w:val="24"/>
        </w:rPr>
        <w:t>Database – SQLite</w:t>
      </w:r>
    </w:p>
    <w:p w:rsidR="00B232F3" w:rsidRDefault="00B232F3" w:rsidP="00D95CC6">
      <w:pPr>
        <w:pStyle w:val="ListNumber"/>
        <w:numPr>
          <w:ilvl w:val="0"/>
          <w:numId w:val="9"/>
        </w:numPr>
        <w:rPr>
          <w:rFonts w:eastAsia="Times New Roman"/>
          <w:b w:val="0"/>
          <w:sz w:val="24"/>
          <w:szCs w:val="24"/>
        </w:rPr>
      </w:pPr>
      <w:r>
        <w:rPr>
          <w:rFonts w:eastAsia="Times New Roman"/>
          <w:b w:val="0"/>
          <w:sz w:val="24"/>
          <w:szCs w:val="24"/>
        </w:rPr>
        <w:t>Entity Framework Design – Devaart</w:t>
      </w:r>
    </w:p>
    <w:p w:rsidR="00B232F3" w:rsidRPr="00B232F3" w:rsidRDefault="00B232F3" w:rsidP="00D95CC6">
      <w:pPr>
        <w:pStyle w:val="ListNumber"/>
        <w:numPr>
          <w:ilvl w:val="0"/>
          <w:numId w:val="9"/>
        </w:numPr>
        <w:rPr>
          <w:rFonts w:eastAsia="Times New Roman"/>
          <w:b w:val="0"/>
          <w:sz w:val="24"/>
          <w:szCs w:val="24"/>
        </w:rPr>
      </w:pPr>
      <w:r>
        <w:rPr>
          <w:rFonts w:eastAsia="Times New Roman"/>
          <w:b w:val="0"/>
          <w:sz w:val="24"/>
          <w:szCs w:val="24"/>
        </w:rPr>
        <w:lastRenderedPageBreak/>
        <w:t>Ioc Container - Autofac</w:t>
      </w:r>
    </w:p>
    <w:p w:rsidR="001A233A" w:rsidRPr="00B232F3" w:rsidRDefault="00B232F3">
      <w:pPr>
        <w:pStyle w:val="ListNumber"/>
        <w:rPr>
          <w:sz w:val="24"/>
          <w:szCs w:val="24"/>
        </w:rPr>
      </w:pPr>
      <w:r>
        <w:rPr>
          <w:sz w:val="24"/>
          <w:szCs w:val="24"/>
        </w:rPr>
        <w:t xml:space="preserve">PRINICPLES - </w:t>
      </w:r>
      <w:r w:rsidRPr="00AA5E4E">
        <w:rPr>
          <w:rFonts w:eastAsia="Times New Roman" w:cs="Times New Roman"/>
          <w:b w:val="0"/>
          <w:sz w:val="24"/>
        </w:rPr>
        <w:t xml:space="preserve">The following principles presented by Bob Martin will be strictly followed. The definitions can be found at </w:t>
      </w:r>
      <w:hyperlink r:id="rId11" w:history="1">
        <w:r w:rsidRPr="00B232F3">
          <w:rPr>
            <w:rFonts w:eastAsia="Times New Roman" w:cs="Times New Roman"/>
            <w:b w:val="0"/>
            <w:color w:val="0000FF"/>
            <w:sz w:val="24"/>
            <w:u w:val="single"/>
          </w:rPr>
          <w:t>http://butunclebob.com/ArticleS.UncleBob.PrinciplesOfOod</w:t>
        </w:r>
      </w:hyperlink>
    </w:p>
    <w:p w:rsidR="00B232F3" w:rsidRPr="00B232F3" w:rsidRDefault="00B232F3" w:rsidP="00D95CC6">
      <w:pPr>
        <w:pStyle w:val="ListNumber"/>
        <w:numPr>
          <w:ilvl w:val="0"/>
          <w:numId w:val="10"/>
        </w:numPr>
        <w:rPr>
          <w:rFonts w:eastAsia="Times New Roman"/>
          <w:b w:val="0"/>
          <w:sz w:val="24"/>
          <w:szCs w:val="24"/>
        </w:rPr>
      </w:pPr>
      <w:r w:rsidRPr="00B232F3">
        <w:rPr>
          <w:rFonts w:eastAsia="Times New Roman"/>
          <w:b w:val="0"/>
          <w:sz w:val="24"/>
          <w:szCs w:val="24"/>
        </w:rPr>
        <w:t>Single Responsibility Principle</w:t>
      </w:r>
    </w:p>
    <w:p w:rsidR="00B232F3" w:rsidRPr="00B232F3" w:rsidRDefault="00B232F3" w:rsidP="00D95CC6">
      <w:pPr>
        <w:pStyle w:val="ListNumber"/>
        <w:numPr>
          <w:ilvl w:val="0"/>
          <w:numId w:val="10"/>
        </w:numPr>
        <w:rPr>
          <w:rFonts w:eastAsia="Times New Roman"/>
          <w:b w:val="0"/>
          <w:sz w:val="24"/>
          <w:szCs w:val="24"/>
        </w:rPr>
      </w:pPr>
      <w:r w:rsidRPr="00B232F3">
        <w:rPr>
          <w:rFonts w:eastAsia="Times New Roman"/>
          <w:b w:val="0"/>
          <w:sz w:val="24"/>
          <w:szCs w:val="24"/>
        </w:rPr>
        <w:t>Open Close Principle</w:t>
      </w:r>
    </w:p>
    <w:p w:rsidR="00B232F3" w:rsidRPr="00B232F3" w:rsidRDefault="00B232F3" w:rsidP="00D95CC6">
      <w:pPr>
        <w:pStyle w:val="ListNumber"/>
        <w:numPr>
          <w:ilvl w:val="0"/>
          <w:numId w:val="10"/>
        </w:numPr>
        <w:rPr>
          <w:rFonts w:eastAsia="Times New Roman"/>
          <w:b w:val="0"/>
          <w:sz w:val="24"/>
          <w:szCs w:val="24"/>
        </w:rPr>
      </w:pPr>
      <w:r w:rsidRPr="00B232F3">
        <w:rPr>
          <w:rFonts w:eastAsia="Times New Roman"/>
          <w:b w:val="0"/>
          <w:sz w:val="24"/>
          <w:szCs w:val="24"/>
        </w:rPr>
        <w:t>Lishkov Substitution Principle</w:t>
      </w:r>
    </w:p>
    <w:p w:rsidR="00B232F3" w:rsidRPr="00B232F3" w:rsidRDefault="00B232F3" w:rsidP="00D95CC6">
      <w:pPr>
        <w:pStyle w:val="ListNumber"/>
        <w:numPr>
          <w:ilvl w:val="0"/>
          <w:numId w:val="10"/>
        </w:numPr>
        <w:rPr>
          <w:rFonts w:eastAsia="Times New Roman"/>
          <w:b w:val="0"/>
          <w:sz w:val="24"/>
          <w:szCs w:val="24"/>
        </w:rPr>
      </w:pPr>
      <w:r w:rsidRPr="00B232F3">
        <w:rPr>
          <w:rFonts w:eastAsia="Times New Roman"/>
          <w:b w:val="0"/>
          <w:sz w:val="24"/>
          <w:szCs w:val="24"/>
        </w:rPr>
        <w:t>Dependency Inversion Principle</w:t>
      </w:r>
    </w:p>
    <w:p w:rsidR="00B232F3" w:rsidRPr="00B232F3" w:rsidRDefault="00B232F3" w:rsidP="00D95CC6">
      <w:pPr>
        <w:pStyle w:val="ListNumber"/>
        <w:numPr>
          <w:ilvl w:val="0"/>
          <w:numId w:val="10"/>
        </w:numPr>
        <w:rPr>
          <w:rFonts w:eastAsia="Times New Roman"/>
          <w:b w:val="0"/>
          <w:sz w:val="24"/>
          <w:szCs w:val="24"/>
        </w:rPr>
      </w:pPr>
      <w:r w:rsidRPr="00B232F3">
        <w:rPr>
          <w:rFonts w:eastAsia="Times New Roman"/>
          <w:b w:val="0"/>
          <w:sz w:val="24"/>
          <w:szCs w:val="24"/>
        </w:rPr>
        <w:t>Interface Segregation Principle</w:t>
      </w:r>
    </w:p>
    <w:p w:rsidR="001A233A" w:rsidRPr="00B232F3" w:rsidRDefault="00B232F3">
      <w:pPr>
        <w:pStyle w:val="ListNumber"/>
        <w:rPr>
          <w:sz w:val="24"/>
          <w:szCs w:val="24"/>
        </w:rPr>
      </w:pPr>
      <w:r>
        <w:rPr>
          <w:sz w:val="24"/>
          <w:szCs w:val="24"/>
        </w:rPr>
        <w:t>NAMING CONVENTIONS</w:t>
      </w:r>
    </w:p>
    <w:p w:rsidR="00B232F3" w:rsidRPr="00B232F3" w:rsidRDefault="00B232F3" w:rsidP="00D95CC6">
      <w:pPr>
        <w:pStyle w:val="ListNumber"/>
        <w:numPr>
          <w:ilvl w:val="0"/>
          <w:numId w:val="11"/>
        </w:numPr>
        <w:rPr>
          <w:rFonts w:eastAsia="Times New Roman"/>
          <w:color w:val="FF0000"/>
          <w:sz w:val="24"/>
          <w:szCs w:val="24"/>
        </w:rPr>
      </w:pPr>
      <w:r w:rsidRPr="00B232F3">
        <w:rPr>
          <w:rFonts w:eastAsia="Times New Roman"/>
          <w:color w:val="FF0000"/>
          <w:sz w:val="24"/>
          <w:szCs w:val="24"/>
        </w:rPr>
        <w:t>Hungarian Notation is not to be used… Today’s IDE’s make it extremely easy to see the type of an object, ui element or primitive.</w:t>
      </w:r>
    </w:p>
    <w:p w:rsidR="00B232F3" w:rsidRPr="00B232F3" w:rsidRDefault="00B232F3" w:rsidP="00D95CC6">
      <w:pPr>
        <w:pStyle w:val="ListNumber"/>
        <w:numPr>
          <w:ilvl w:val="0"/>
          <w:numId w:val="11"/>
        </w:numPr>
        <w:rPr>
          <w:rFonts w:eastAsia="Times New Roman"/>
          <w:b w:val="0"/>
          <w:sz w:val="24"/>
          <w:szCs w:val="24"/>
        </w:rPr>
      </w:pPr>
      <w:r w:rsidRPr="00B232F3">
        <w:rPr>
          <w:rFonts w:eastAsia="Times New Roman"/>
          <w:b w:val="0"/>
          <w:sz w:val="24"/>
          <w:szCs w:val="24"/>
        </w:rPr>
        <w:t>Use Pascal Casing for Class names</w:t>
      </w:r>
    </w:p>
    <w:p w:rsidR="00B232F3" w:rsidRPr="00B232F3" w:rsidRDefault="00B232F3" w:rsidP="00D95CC6">
      <w:pPr>
        <w:pStyle w:val="ListNumber"/>
        <w:numPr>
          <w:ilvl w:val="0"/>
          <w:numId w:val="11"/>
        </w:numPr>
        <w:rPr>
          <w:rFonts w:eastAsia="Times New Roman"/>
          <w:b w:val="0"/>
          <w:sz w:val="24"/>
          <w:szCs w:val="24"/>
        </w:rPr>
      </w:pPr>
      <w:r w:rsidRPr="00B232F3">
        <w:rPr>
          <w:rFonts w:eastAsia="Times New Roman"/>
          <w:b w:val="0"/>
          <w:sz w:val="24"/>
          <w:szCs w:val="24"/>
        </w:rPr>
        <w:t>Use Pascal Casing for Method Names</w:t>
      </w:r>
    </w:p>
    <w:p w:rsidR="00B232F3" w:rsidRPr="00B232F3" w:rsidRDefault="00B232F3" w:rsidP="00D95CC6">
      <w:pPr>
        <w:pStyle w:val="ListNumber"/>
        <w:numPr>
          <w:ilvl w:val="0"/>
          <w:numId w:val="11"/>
        </w:numPr>
        <w:rPr>
          <w:rFonts w:eastAsia="Times New Roman"/>
          <w:b w:val="0"/>
          <w:sz w:val="24"/>
          <w:szCs w:val="24"/>
        </w:rPr>
      </w:pPr>
      <w:r w:rsidRPr="00B232F3">
        <w:rPr>
          <w:rFonts w:eastAsia="Times New Roman"/>
          <w:b w:val="0"/>
          <w:sz w:val="24"/>
          <w:szCs w:val="24"/>
        </w:rPr>
        <w:t>Use Camel Casing for variables</w:t>
      </w:r>
    </w:p>
    <w:p w:rsidR="00B232F3" w:rsidRPr="00B232F3" w:rsidRDefault="00B232F3" w:rsidP="00D95CC6">
      <w:pPr>
        <w:pStyle w:val="ListNumber"/>
        <w:numPr>
          <w:ilvl w:val="0"/>
          <w:numId w:val="11"/>
        </w:numPr>
        <w:rPr>
          <w:rFonts w:eastAsia="Times New Roman"/>
          <w:b w:val="0"/>
          <w:sz w:val="24"/>
          <w:szCs w:val="24"/>
        </w:rPr>
      </w:pPr>
      <w:r w:rsidRPr="00B232F3">
        <w:rPr>
          <w:rFonts w:eastAsia="Times New Roman"/>
          <w:b w:val="0"/>
          <w:sz w:val="24"/>
          <w:szCs w:val="24"/>
        </w:rPr>
        <w:t>Use Camel Casing for method parameters</w:t>
      </w:r>
    </w:p>
    <w:p w:rsidR="00B232F3" w:rsidRPr="00B232F3" w:rsidRDefault="00B232F3" w:rsidP="00D95CC6">
      <w:pPr>
        <w:pStyle w:val="ListNumber"/>
        <w:numPr>
          <w:ilvl w:val="0"/>
          <w:numId w:val="11"/>
        </w:numPr>
        <w:rPr>
          <w:rFonts w:eastAsia="Times New Roman"/>
          <w:b w:val="0"/>
          <w:sz w:val="24"/>
          <w:szCs w:val="24"/>
        </w:rPr>
      </w:pPr>
      <w:r w:rsidRPr="00B232F3">
        <w:rPr>
          <w:rFonts w:eastAsia="Times New Roman"/>
          <w:b w:val="0"/>
          <w:sz w:val="24"/>
          <w:szCs w:val="24"/>
        </w:rPr>
        <w:t>Prefix member variables with an underscore,  “_”. Do not use the “this” keyword</w:t>
      </w:r>
    </w:p>
    <w:p w:rsidR="00B232F3" w:rsidRPr="00B232F3" w:rsidRDefault="00B232F3" w:rsidP="00D95CC6">
      <w:pPr>
        <w:pStyle w:val="ListNumber"/>
        <w:numPr>
          <w:ilvl w:val="0"/>
          <w:numId w:val="11"/>
        </w:numPr>
        <w:rPr>
          <w:rFonts w:eastAsia="Times New Roman"/>
          <w:b w:val="0"/>
          <w:sz w:val="24"/>
          <w:szCs w:val="24"/>
        </w:rPr>
      </w:pPr>
      <w:r w:rsidRPr="00B232F3">
        <w:rPr>
          <w:rFonts w:eastAsia="Times New Roman"/>
          <w:b w:val="0"/>
          <w:sz w:val="24"/>
          <w:szCs w:val="24"/>
        </w:rPr>
        <w:t>Do not use the “_” underscore for local variable names</w:t>
      </w:r>
    </w:p>
    <w:p w:rsidR="00B232F3" w:rsidRPr="00B232F3" w:rsidRDefault="00B232F3" w:rsidP="00D95CC6">
      <w:pPr>
        <w:pStyle w:val="ListNumber"/>
        <w:numPr>
          <w:ilvl w:val="0"/>
          <w:numId w:val="11"/>
        </w:numPr>
        <w:rPr>
          <w:rFonts w:eastAsia="Times New Roman"/>
          <w:b w:val="0"/>
          <w:sz w:val="24"/>
          <w:szCs w:val="24"/>
        </w:rPr>
      </w:pPr>
      <w:r w:rsidRPr="00B232F3">
        <w:rPr>
          <w:rFonts w:eastAsia="Times New Roman"/>
          <w:b w:val="0"/>
          <w:sz w:val="24"/>
          <w:szCs w:val="24"/>
        </w:rPr>
        <w:t>Auto Properties should be used if no code is required for a property.</w:t>
      </w:r>
    </w:p>
    <w:p w:rsidR="00B232F3" w:rsidRPr="00B232F3" w:rsidRDefault="00B232F3" w:rsidP="00D95CC6">
      <w:pPr>
        <w:pStyle w:val="ListNumber"/>
        <w:numPr>
          <w:ilvl w:val="0"/>
          <w:numId w:val="11"/>
        </w:numPr>
        <w:rPr>
          <w:rFonts w:eastAsia="Times New Roman"/>
          <w:b w:val="0"/>
          <w:sz w:val="24"/>
          <w:szCs w:val="24"/>
        </w:rPr>
      </w:pPr>
      <w:r w:rsidRPr="00B232F3">
        <w:rPr>
          <w:rFonts w:eastAsia="Times New Roman"/>
          <w:b w:val="0"/>
          <w:sz w:val="24"/>
          <w:szCs w:val="24"/>
        </w:rPr>
        <w:t xml:space="preserve">Use meaningful, descriptive words to name variables, methods, and classes. </w:t>
      </w:r>
    </w:p>
    <w:p w:rsidR="00B232F3" w:rsidRPr="00B232F3" w:rsidRDefault="00B232F3" w:rsidP="00D95CC6">
      <w:pPr>
        <w:pStyle w:val="ListParagraph"/>
        <w:numPr>
          <w:ilvl w:val="1"/>
          <w:numId w:val="11"/>
        </w:numPr>
        <w:spacing w:after="0" w:line="240" w:lineRule="auto"/>
        <w:rPr>
          <w:rFonts w:eastAsia="Times New Roman" w:cs="Times New Roman"/>
          <w:sz w:val="24"/>
          <w:szCs w:val="24"/>
        </w:rPr>
      </w:pPr>
      <w:r w:rsidRPr="00B232F3">
        <w:rPr>
          <w:rFonts w:eastAsia="Times New Roman" w:cs="Times New Roman"/>
          <w:sz w:val="24"/>
          <w:szCs w:val="24"/>
        </w:rPr>
        <w:t>Good Use – string businessAddress</w:t>
      </w:r>
    </w:p>
    <w:p w:rsidR="00B232F3" w:rsidRPr="00B232F3" w:rsidRDefault="00B232F3" w:rsidP="00D95CC6">
      <w:pPr>
        <w:pStyle w:val="ListParagraph"/>
        <w:numPr>
          <w:ilvl w:val="1"/>
          <w:numId w:val="11"/>
        </w:numPr>
        <w:spacing w:after="0" w:line="240" w:lineRule="auto"/>
        <w:rPr>
          <w:rFonts w:eastAsia="Times New Roman" w:cs="Times New Roman"/>
          <w:sz w:val="24"/>
          <w:szCs w:val="24"/>
        </w:rPr>
      </w:pPr>
      <w:r w:rsidRPr="00B232F3">
        <w:rPr>
          <w:rFonts w:eastAsia="Times New Roman" w:cs="Times New Roman"/>
          <w:sz w:val="24"/>
          <w:szCs w:val="24"/>
        </w:rPr>
        <w:t>Bad Use – string busadd or busAdd</w:t>
      </w:r>
    </w:p>
    <w:p w:rsidR="00B232F3" w:rsidRPr="00B232F3" w:rsidRDefault="00B232F3" w:rsidP="00D95CC6">
      <w:pPr>
        <w:pStyle w:val="ListNumber"/>
        <w:numPr>
          <w:ilvl w:val="0"/>
          <w:numId w:val="11"/>
        </w:numPr>
        <w:rPr>
          <w:rFonts w:eastAsia="Times New Roman"/>
          <w:b w:val="0"/>
          <w:sz w:val="24"/>
          <w:szCs w:val="24"/>
        </w:rPr>
      </w:pPr>
      <w:r w:rsidRPr="00B232F3">
        <w:rPr>
          <w:rFonts w:eastAsia="Times New Roman"/>
          <w:b w:val="0"/>
          <w:sz w:val="24"/>
          <w:szCs w:val="24"/>
        </w:rPr>
        <w:lastRenderedPageBreak/>
        <w:t>Comments should be used sparingly if at all. Comments are deprecated the moment they are completed. If descriptive words are used, the code will document itself.</w:t>
      </w:r>
    </w:p>
    <w:p w:rsidR="00B232F3" w:rsidRPr="00B232F3" w:rsidRDefault="00B232F3" w:rsidP="00D95CC6">
      <w:pPr>
        <w:pStyle w:val="ListNumber"/>
        <w:numPr>
          <w:ilvl w:val="0"/>
          <w:numId w:val="11"/>
        </w:numPr>
        <w:rPr>
          <w:rFonts w:eastAsia="Times New Roman"/>
          <w:b w:val="0"/>
          <w:sz w:val="24"/>
          <w:szCs w:val="24"/>
        </w:rPr>
      </w:pPr>
      <w:r w:rsidRPr="00B232F3">
        <w:rPr>
          <w:rFonts w:eastAsia="Times New Roman"/>
          <w:b w:val="0"/>
          <w:sz w:val="24"/>
          <w:szCs w:val="24"/>
        </w:rPr>
        <w:t>Do not use single character variable names unless they are being used in an iterative loop.</w:t>
      </w:r>
    </w:p>
    <w:p w:rsidR="00B232F3" w:rsidRPr="00B232F3" w:rsidRDefault="00B232F3" w:rsidP="00D95CC6">
      <w:pPr>
        <w:pStyle w:val="ListNumber"/>
        <w:numPr>
          <w:ilvl w:val="0"/>
          <w:numId w:val="11"/>
        </w:numPr>
        <w:rPr>
          <w:rFonts w:eastAsia="Times New Roman"/>
          <w:b w:val="0"/>
          <w:sz w:val="24"/>
          <w:szCs w:val="24"/>
        </w:rPr>
      </w:pPr>
      <w:r w:rsidRPr="00B232F3">
        <w:rPr>
          <w:rFonts w:eastAsia="Times New Roman"/>
          <w:b w:val="0"/>
          <w:sz w:val="24"/>
          <w:szCs w:val="24"/>
        </w:rPr>
        <w:t>Do not use variable names that resemble keywords.</w:t>
      </w:r>
    </w:p>
    <w:p w:rsidR="00B232F3" w:rsidRPr="00B232F3" w:rsidRDefault="00B232F3" w:rsidP="00D95CC6">
      <w:pPr>
        <w:pStyle w:val="ListNumber"/>
        <w:numPr>
          <w:ilvl w:val="0"/>
          <w:numId w:val="11"/>
        </w:numPr>
        <w:rPr>
          <w:rFonts w:eastAsia="Times New Roman"/>
          <w:b w:val="0"/>
          <w:sz w:val="24"/>
          <w:szCs w:val="24"/>
        </w:rPr>
      </w:pPr>
      <w:r w:rsidRPr="00B232F3">
        <w:rPr>
          <w:rFonts w:eastAsia="Times New Roman"/>
          <w:b w:val="0"/>
          <w:sz w:val="24"/>
          <w:szCs w:val="24"/>
        </w:rPr>
        <w:t xml:space="preserve">Prefix Boolean variables with “is”. Example – </w:t>
      </w:r>
      <w:r w:rsidRPr="00B232F3">
        <w:rPr>
          <w:rFonts w:eastAsia="Times New Roman"/>
          <w:b w:val="0"/>
          <w:i/>
          <w:sz w:val="24"/>
          <w:szCs w:val="24"/>
        </w:rPr>
        <w:t>private bool isOk</w:t>
      </w:r>
      <w:r w:rsidRPr="00B232F3">
        <w:rPr>
          <w:rFonts w:eastAsia="Times New Roman"/>
          <w:b w:val="0"/>
          <w:sz w:val="24"/>
          <w:szCs w:val="24"/>
        </w:rPr>
        <w:t>.</w:t>
      </w:r>
    </w:p>
    <w:p w:rsidR="00B232F3" w:rsidRPr="00B232F3" w:rsidRDefault="00B232F3" w:rsidP="00D95CC6">
      <w:pPr>
        <w:pStyle w:val="ListNumber"/>
        <w:numPr>
          <w:ilvl w:val="0"/>
          <w:numId w:val="11"/>
        </w:numPr>
        <w:rPr>
          <w:rFonts w:eastAsia="Times New Roman"/>
          <w:b w:val="0"/>
          <w:sz w:val="24"/>
          <w:szCs w:val="24"/>
        </w:rPr>
      </w:pPr>
      <w:r w:rsidRPr="00B232F3">
        <w:rPr>
          <w:rFonts w:eastAsia="Times New Roman"/>
          <w:b w:val="0"/>
          <w:sz w:val="24"/>
          <w:szCs w:val="24"/>
        </w:rPr>
        <w:t>Namespaces will follow the standard pattern</w:t>
      </w:r>
    </w:p>
    <w:p w:rsidR="00B232F3" w:rsidRPr="00B232F3" w:rsidRDefault="00B232F3" w:rsidP="00D95CC6">
      <w:pPr>
        <w:pStyle w:val="ListParagraph"/>
        <w:numPr>
          <w:ilvl w:val="2"/>
          <w:numId w:val="11"/>
        </w:numPr>
        <w:spacing w:after="200"/>
        <w:rPr>
          <w:rFonts w:eastAsia="Times New Roman" w:cs="Times New Roman"/>
          <w:sz w:val="24"/>
          <w:szCs w:val="24"/>
        </w:rPr>
      </w:pPr>
      <w:r w:rsidRPr="00B232F3">
        <w:rPr>
          <w:rFonts w:eastAsia="Times New Roman" w:cs="Times New Roman"/>
          <w:sz w:val="24"/>
          <w:szCs w:val="24"/>
        </w:rPr>
        <w:t>ProductName.TopLevelModule.LowerLevelModule</w:t>
      </w:r>
    </w:p>
    <w:p w:rsidR="00B232F3" w:rsidRPr="00B232F3" w:rsidRDefault="00B232F3" w:rsidP="00D95CC6">
      <w:pPr>
        <w:pStyle w:val="ListNumber"/>
        <w:numPr>
          <w:ilvl w:val="0"/>
          <w:numId w:val="11"/>
        </w:numPr>
        <w:rPr>
          <w:rFonts w:eastAsia="Times New Roman"/>
          <w:b w:val="0"/>
          <w:sz w:val="24"/>
          <w:szCs w:val="24"/>
        </w:rPr>
      </w:pPr>
      <w:r w:rsidRPr="00B232F3">
        <w:rPr>
          <w:rFonts w:eastAsia="Times New Roman"/>
          <w:b w:val="0"/>
          <w:sz w:val="24"/>
          <w:szCs w:val="24"/>
        </w:rPr>
        <w:t>Only one class per file</w:t>
      </w:r>
    </w:p>
    <w:p w:rsidR="00B232F3" w:rsidRPr="00B232F3" w:rsidRDefault="00B232F3" w:rsidP="00D95CC6">
      <w:pPr>
        <w:pStyle w:val="ListNumber"/>
        <w:numPr>
          <w:ilvl w:val="0"/>
          <w:numId w:val="11"/>
        </w:numPr>
        <w:rPr>
          <w:rFonts w:eastAsia="Times New Roman"/>
          <w:b w:val="0"/>
          <w:sz w:val="24"/>
          <w:szCs w:val="24"/>
        </w:rPr>
      </w:pPr>
      <w:r w:rsidRPr="00B232F3">
        <w:rPr>
          <w:rFonts w:eastAsia="Times New Roman"/>
          <w:b w:val="0"/>
          <w:sz w:val="24"/>
          <w:szCs w:val="24"/>
        </w:rPr>
        <w:t>Class file names should match the class name. Example Foo.cs and public class Foo.</w:t>
      </w:r>
    </w:p>
    <w:p w:rsidR="00B232F3" w:rsidRPr="00B232F3" w:rsidRDefault="00B232F3" w:rsidP="00D95CC6">
      <w:pPr>
        <w:pStyle w:val="ListNumber"/>
        <w:numPr>
          <w:ilvl w:val="0"/>
          <w:numId w:val="11"/>
        </w:numPr>
        <w:rPr>
          <w:rFonts w:eastAsia="Times New Roman"/>
          <w:b w:val="0"/>
          <w:sz w:val="24"/>
          <w:szCs w:val="24"/>
        </w:rPr>
      </w:pPr>
      <w:r w:rsidRPr="00B232F3">
        <w:rPr>
          <w:rFonts w:eastAsia="Times New Roman"/>
          <w:b w:val="0"/>
          <w:sz w:val="24"/>
          <w:szCs w:val="24"/>
        </w:rPr>
        <w:t>Class names are to use Pascal casing.</w:t>
      </w:r>
    </w:p>
    <w:p w:rsidR="001A233A" w:rsidRPr="00367F6F" w:rsidRDefault="001A233A" w:rsidP="00B232F3">
      <w:pPr>
        <w:pStyle w:val="ListNumber2"/>
        <w:numPr>
          <w:ilvl w:val="0"/>
          <w:numId w:val="0"/>
        </w:numPr>
        <w:ind w:left="720"/>
        <w:rPr>
          <w:sz w:val="24"/>
          <w:szCs w:val="24"/>
        </w:rPr>
      </w:pPr>
    </w:p>
    <w:p w:rsidR="001A233A" w:rsidRPr="00367F6F" w:rsidRDefault="00B232F3">
      <w:pPr>
        <w:pStyle w:val="ListNumber"/>
        <w:rPr>
          <w:sz w:val="24"/>
          <w:szCs w:val="24"/>
        </w:rPr>
      </w:pPr>
      <w:del w:id="1" w:author="Author">
        <w:r>
          <w:rPr>
            <w:sz w:val="24"/>
            <w:szCs w:val="24"/>
          </w:rPr>
          <w:delText>Indentation &amp; Spacing</w:delText>
        </w:r>
      </w:del>
      <w:ins w:id="2" w:author="Author">
        <w:r>
          <w:rPr>
            <w:sz w:val="24"/>
            <w:szCs w:val="24"/>
          </w:rPr>
          <w:t>I</w:t>
        </w:r>
        <w:r w:rsidR="00011453">
          <w:rPr>
            <w:sz w:val="24"/>
            <w:szCs w:val="24"/>
          </w:rPr>
          <w:t>NDENTATION</w:t>
        </w:r>
        <w:r>
          <w:rPr>
            <w:sz w:val="24"/>
            <w:szCs w:val="24"/>
          </w:rPr>
          <w:t xml:space="preserve"> &amp; S</w:t>
        </w:r>
        <w:r w:rsidR="00011453">
          <w:rPr>
            <w:sz w:val="24"/>
            <w:szCs w:val="24"/>
          </w:rPr>
          <w:t>PACING</w:t>
        </w:r>
      </w:ins>
      <w:r w:rsidR="00D95CC6" w:rsidRPr="00367F6F">
        <w:rPr>
          <w:sz w:val="24"/>
          <w:szCs w:val="24"/>
        </w:rPr>
        <w:t xml:space="preserve"> </w:t>
      </w:r>
    </w:p>
    <w:p w:rsidR="00B232F3" w:rsidRPr="00B232F3" w:rsidRDefault="00B232F3" w:rsidP="00D95CC6">
      <w:pPr>
        <w:pStyle w:val="ListNumber"/>
        <w:numPr>
          <w:ilvl w:val="0"/>
          <w:numId w:val="12"/>
        </w:numPr>
        <w:ind w:left="1080"/>
        <w:rPr>
          <w:rFonts w:eastAsia="Times New Roman"/>
          <w:b w:val="0"/>
          <w:sz w:val="24"/>
          <w:szCs w:val="24"/>
        </w:rPr>
      </w:pPr>
      <w:r w:rsidRPr="00B232F3">
        <w:rPr>
          <w:rFonts w:eastAsia="Times New Roman"/>
          <w:b w:val="0"/>
          <w:sz w:val="24"/>
          <w:szCs w:val="24"/>
        </w:rPr>
        <w:t>Do not use spaces for indentation. Use a tab</w:t>
      </w:r>
    </w:p>
    <w:p w:rsidR="00B232F3" w:rsidRPr="00B232F3" w:rsidRDefault="00B232F3" w:rsidP="00D95CC6">
      <w:pPr>
        <w:pStyle w:val="ListNumber"/>
        <w:numPr>
          <w:ilvl w:val="0"/>
          <w:numId w:val="12"/>
        </w:numPr>
        <w:ind w:left="1080"/>
        <w:rPr>
          <w:rFonts w:eastAsia="Times New Roman"/>
          <w:b w:val="0"/>
          <w:sz w:val="24"/>
          <w:szCs w:val="24"/>
        </w:rPr>
      </w:pPr>
      <w:r w:rsidRPr="00B232F3">
        <w:rPr>
          <w:rFonts w:eastAsia="Times New Roman"/>
          <w:b w:val="0"/>
          <w:sz w:val="24"/>
          <w:szCs w:val="24"/>
        </w:rPr>
        <w:t>Use a single line to separate methods of a class.</w:t>
      </w:r>
    </w:p>
    <w:p w:rsidR="00B232F3" w:rsidRPr="00B232F3" w:rsidRDefault="00B232F3" w:rsidP="00D95CC6">
      <w:pPr>
        <w:pStyle w:val="ListNumber"/>
        <w:numPr>
          <w:ilvl w:val="0"/>
          <w:numId w:val="12"/>
        </w:numPr>
        <w:ind w:left="1080"/>
        <w:rPr>
          <w:rFonts w:eastAsia="Times New Roman"/>
          <w:b w:val="0"/>
          <w:sz w:val="24"/>
          <w:szCs w:val="24"/>
        </w:rPr>
      </w:pPr>
      <w:r w:rsidRPr="00B232F3">
        <w:rPr>
          <w:rFonts w:eastAsia="Times New Roman"/>
          <w:b w:val="0"/>
          <w:sz w:val="24"/>
          <w:szCs w:val="24"/>
        </w:rPr>
        <w:t xml:space="preserve">Curly Braces for a method or block of code should be placed on a new line.  No curly braces should be used if there is only one item in a logical block of code. </w:t>
      </w:r>
    </w:p>
    <w:p w:rsidR="00B232F3" w:rsidRPr="00B232F3" w:rsidRDefault="00B232F3" w:rsidP="00D95CC6">
      <w:pPr>
        <w:pStyle w:val="ListParagraph"/>
        <w:numPr>
          <w:ilvl w:val="1"/>
          <w:numId w:val="12"/>
        </w:numPr>
        <w:autoSpaceDE w:val="0"/>
        <w:autoSpaceDN w:val="0"/>
        <w:adjustRightInd w:val="0"/>
        <w:spacing w:after="0" w:line="240" w:lineRule="auto"/>
        <w:ind w:left="1800"/>
        <w:rPr>
          <w:rFonts w:eastAsia="Times New Roman" w:cs="Calibri"/>
          <w:sz w:val="24"/>
          <w:szCs w:val="24"/>
        </w:rPr>
      </w:pPr>
      <w:r w:rsidRPr="00B232F3">
        <w:rPr>
          <w:rFonts w:eastAsia="Times New Roman" w:cs="Calibri"/>
          <w:color w:val="0000FF"/>
          <w:sz w:val="24"/>
          <w:szCs w:val="24"/>
        </w:rPr>
        <w:t>if</w:t>
      </w:r>
      <w:r w:rsidRPr="00B232F3">
        <w:rPr>
          <w:rFonts w:eastAsia="Times New Roman" w:cs="Calibri"/>
          <w:sz w:val="24"/>
          <w:szCs w:val="24"/>
        </w:rPr>
        <w:t xml:space="preserve"> (likesCheese)</w:t>
      </w:r>
    </w:p>
    <w:p w:rsidR="00B232F3" w:rsidRPr="00B232F3" w:rsidRDefault="00B232F3" w:rsidP="00D95CC6">
      <w:pPr>
        <w:pStyle w:val="ListParagraph"/>
        <w:numPr>
          <w:ilvl w:val="2"/>
          <w:numId w:val="12"/>
        </w:numPr>
        <w:autoSpaceDE w:val="0"/>
        <w:autoSpaceDN w:val="0"/>
        <w:adjustRightInd w:val="0"/>
        <w:spacing w:after="0" w:line="240" w:lineRule="auto"/>
        <w:ind w:left="2520"/>
        <w:rPr>
          <w:rFonts w:eastAsia="Times New Roman" w:cs="Calibri"/>
          <w:sz w:val="24"/>
          <w:szCs w:val="24"/>
        </w:rPr>
      </w:pPr>
      <w:r w:rsidRPr="00B232F3">
        <w:rPr>
          <w:rFonts w:eastAsia="Times New Roman" w:cs="Calibri"/>
          <w:sz w:val="24"/>
          <w:szCs w:val="24"/>
        </w:rPr>
        <w:t>{</w:t>
      </w:r>
    </w:p>
    <w:p w:rsidR="00B232F3" w:rsidRPr="00B232F3" w:rsidRDefault="00B232F3" w:rsidP="00D95CC6">
      <w:pPr>
        <w:pStyle w:val="ListParagraph"/>
        <w:numPr>
          <w:ilvl w:val="3"/>
          <w:numId w:val="12"/>
        </w:numPr>
        <w:autoSpaceDE w:val="0"/>
        <w:autoSpaceDN w:val="0"/>
        <w:adjustRightInd w:val="0"/>
        <w:spacing w:after="0" w:line="240" w:lineRule="auto"/>
        <w:ind w:left="3240"/>
        <w:rPr>
          <w:rFonts w:eastAsia="Times New Roman" w:cs="Calibri"/>
          <w:sz w:val="24"/>
          <w:szCs w:val="24"/>
        </w:rPr>
      </w:pPr>
      <w:r w:rsidRPr="00B232F3">
        <w:rPr>
          <w:rFonts w:eastAsia="Times New Roman" w:cs="Calibri"/>
          <w:sz w:val="24"/>
          <w:szCs w:val="24"/>
        </w:rPr>
        <w:t>SliceCheese();</w:t>
      </w:r>
    </w:p>
    <w:p w:rsidR="00B232F3" w:rsidRPr="00B232F3" w:rsidRDefault="00B232F3" w:rsidP="00D95CC6">
      <w:pPr>
        <w:pStyle w:val="ListParagraph"/>
        <w:numPr>
          <w:ilvl w:val="3"/>
          <w:numId w:val="12"/>
        </w:numPr>
        <w:autoSpaceDE w:val="0"/>
        <w:autoSpaceDN w:val="0"/>
        <w:adjustRightInd w:val="0"/>
        <w:spacing w:after="0" w:line="240" w:lineRule="auto"/>
        <w:ind w:left="3240"/>
        <w:rPr>
          <w:rFonts w:eastAsia="Times New Roman" w:cs="Calibri"/>
          <w:sz w:val="24"/>
          <w:szCs w:val="24"/>
        </w:rPr>
      </w:pPr>
      <w:r w:rsidRPr="00B232F3">
        <w:rPr>
          <w:rFonts w:eastAsia="Times New Roman" w:cs="Calibri"/>
          <w:sz w:val="24"/>
          <w:szCs w:val="24"/>
        </w:rPr>
        <w:t>PlaceOnSandWhich();</w:t>
      </w:r>
    </w:p>
    <w:p w:rsidR="00B232F3" w:rsidRPr="00B232F3" w:rsidRDefault="00B232F3" w:rsidP="00D95CC6">
      <w:pPr>
        <w:pStyle w:val="ListParagraph"/>
        <w:numPr>
          <w:ilvl w:val="2"/>
          <w:numId w:val="12"/>
        </w:numPr>
        <w:autoSpaceDE w:val="0"/>
        <w:autoSpaceDN w:val="0"/>
        <w:adjustRightInd w:val="0"/>
        <w:spacing w:after="0" w:line="240" w:lineRule="auto"/>
        <w:ind w:left="2520"/>
        <w:rPr>
          <w:rFonts w:eastAsia="Times New Roman" w:cs="Calibri"/>
          <w:sz w:val="24"/>
          <w:szCs w:val="24"/>
        </w:rPr>
      </w:pPr>
      <w:r w:rsidRPr="00B232F3">
        <w:rPr>
          <w:rFonts w:eastAsia="Times New Roman" w:cs="Calibri"/>
          <w:sz w:val="24"/>
          <w:szCs w:val="24"/>
        </w:rPr>
        <w:t>}</w:t>
      </w:r>
    </w:p>
    <w:p w:rsidR="00B232F3" w:rsidRPr="00B232F3" w:rsidRDefault="00B232F3" w:rsidP="00D95CC6">
      <w:pPr>
        <w:pStyle w:val="ListParagraph"/>
        <w:numPr>
          <w:ilvl w:val="2"/>
          <w:numId w:val="12"/>
        </w:numPr>
        <w:autoSpaceDE w:val="0"/>
        <w:autoSpaceDN w:val="0"/>
        <w:adjustRightInd w:val="0"/>
        <w:spacing w:after="0" w:line="240" w:lineRule="auto"/>
        <w:ind w:left="2520"/>
        <w:rPr>
          <w:rFonts w:eastAsia="Times New Roman" w:cs="Calibri"/>
          <w:sz w:val="24"/>
          <w:szCs w:val="24"/>
        </w:rPr>
      </w:pPr>
      <w:r w:rsidRPr="00B232F3">
        <w:rPr>
          <w:rFonts w:eastAsia="Times New Roman" w:cs="Calibri"/>
          <w:color w:val="0000FF"/>
          <w:sz w:val="24"/>
          <w:szCs w:val="24"/>
        </w:rPr>
        <w:t>else</w:t>
      </w:r>
    </w:p>
    <w:p w:rsidR="00B232F3" w:rsidRPr="00B232F3" w:rsidRDefault="00B232F3" w:rsidP="00D95CC6">
      <w:pPr>
        <w:pStyle w:val="ListParagraph"/>
        <w:numPr>
          <w:ilvl w:val="3"/>
          <w:numId w:val="12"/>
        </w:numPr>
        <w:autoSpaceDE w:val="0"/>
        <w:autoSpaceDN w:val="0"/>
        <w:adjustRightInd w:val="0"/>
        <w:spacing w:after="0" w:line="240" w:lineRule="auto"/>
        <w:ind w:left="3240"/>
        <w:rPr>
          <w:rFonts w:eastAsia="Times New Roman" w:cs="Calibri"/>
          <w:sz w:val="24"/>
          <w:szCs w:val="24"/>
        </w:rPr>
      </w:pPr>
      <w:r w:rsidRPr="00B232F3">
        <w:rPr>
          <w:rFonts w:eastAsia="Times New Roman" w:cs="Calibri"/>
          <w:sz w:val="24"/>
          <w:szCs w:val="24"/>
        </w:rPr>
        <w:t>ThrowInTrashCan();</w:t>
      </w:r>
    </w:p>
    <w:p w:rsidR="00B232F3" w:rsidRPr="00AA5E4E" w:rsidRDefault="00B232F3" w:rsidP="00B232F3">
      <w:pPr>
        <w:spacing w:after="0" w:line="240" w:lineRule="auto"/>
        <w:ind w:left="1080"/>
        <w:rPr>
          <w:rFonts w:eastAsia="Times New Roman" w:cs="Calibri"/>
          <w:sz w:val="24"/>
          <w:szCs w:val="24"/>
        </w:rPr>
      </w:pPr>
    </w:p>
    <w:p w:rsidR="00B232F3" w:rsidRPr="00B232F3" w:rsidRDefault="00B232F3" w:rsidP="00D95CC6">
      <w:pPr>
        <w:pStyle w:val="ListNumber"/>
        <w:numPr>
          <w:ilvl w:val="0"/>
          <w:numId w:val="12"/>
        </w:numPr>
        <w:ind w:left="1080"/>
        <w:rPr>
          <w:rFonts w:eastAsia="Times New Roman"/>
          <w:b w:val="0"/>
          <w:sz w:val="24"/>
          <w:szCs w:val="24"/>
        </w:rPr>
      </w:pPr>
      <w:r w:rsidRPr="00B232F3">
        <w:rPr>
          <w:rFonts w:eastAsia="Times New Roman"/>
          <w:b w:val="0"/>
          <w:sz w:val="24"/>
          <w:szCs w:val="24"/>
        </w:rPr>
        <w:lastRenderedPageBreak/>
        <w:t>If the If/Else statement each has only one line of code, use the ternary operator (?).</w:t>
      </w:r>
    </w:p>
    <w:p w:rsidR="00B232F3" w:rsidRPr="00B232F3" w:rsidRDefault="00B232F3" w:rsidP="00D95CC6">
      <w:pPr>
        <w:pStyle w:val="ListNumber"/>
        <w:numPr>
          <w:ilvl w:val="0"/>
          <w:numId w:val="12"/>
        </w:numPr>
        <w:ind w:left="1080"/>
        <w:rPr>
          <w:rFonts w:eastAsia="Times New Roman"/>
          <w:b w:val="0"/>
          <w:sz w:val="24"/>
          <w:szCs w:val="24"/>
        </w:rPr>
      </w:pPr>
      <w:r w:rsidRPr="00B232F3">
        <w:rPr>
          <w:rFonts w:eastAsia="Times New Roman"/>
          <w:b w:val="0"/>
          <w:sz w:val="24"/>
          <w:szCs w:val="24"/>
        </w:rPr>
        <w:t>Keep member variables private.</w:t>
      </w:r>
    </w:p>
    <w:p w:rsidR="00B232F3" w:rsidRPr="00B232F3" w:rsidRDefault="00B232F3" w:rsidP="00D95CC6">
      <w:pPr>
        <w:pStyle w:val="ListNumber"/>
        <w:numPr>
          <w:ilvl w:val="0"/>
          <w:numId w:val="12"/>
        </w:numPr>
        <w:ind w:left="1080"/>
        <w:rPr>
          <w:rFonts w:eastAsia="Times New Roman"/>
          <w:b w:val="0"/>
          <w:sz w:val="24"/>
          <w:szCs w:val="24"/>
        </w:rPr>
      </w:pPr>
      <w:r w:rsidRPr="00B232F3">
        <w:rPr>
          <w:rFonts w:eastAsia="Times New Roman"/>
          <w:b w:val="0"/>
          <w:sz w:val="24"/>
          <w:szCs w:val="24"/>
        </w:rPr>
        <w:t>Private methods should be defined right after the first method to call the private method.</w:t>
      </w:r>
    </w:p>
    <w:p w:rsidR="00B232F3" w:rsidRPr="00B232F3" w:rsidRDefault="00B232F3" w:rsidP="00D95CC6">
      <w:pPr>
        <w:pStyle w:val="ListNumber"/>
        <w:numPr>
          <w:ilvl w:val="0"/>
          <w:numId w:val="12"/>
        </w:numPr>
        <w:ind w:left="1080"/>
        <w:rPr>
          <w:rFonts w:eastAsia="Times New Roman"/>
          <w:b w:val="0"/>
          <w:sz w:val="24"/>
          <w:szCs w:val="24"/>
        </w:rPr>
      </w:pPr>
      <w:r w:rsidRPr="00B232F3">
        <w:rPr>
          <w:rFonts w:eastAsia="Times New Roman"/>
          <w:b w:val="0"/>
          <w:sz w:val="24"/>
          <w:szCs w:val="24"/>
        </w:rPr>
        <w:t xml:space="preserve">Use </w:t>
      </w:r>
      <w:r w:rsidRPr="00B232F3">
        <w:rPr>
          <w:rFonts w:eastAsia="Times New Roman"/>
          <w:b w:val="0"/>
          <w:color w:val="0000FF"/>
          <w:sz w:val="24"/>
          <w:szCs w:val="24"/>
        </w:rPr>
        <w:t>#region</w:t>
      </w:r>
      <w:r w:rsidRPr="00B232F3">
        <w:rPr>
          <w:rFonts w:eastAsia="Times New Roman"/>
          <w:b w:val="0"/>
          <w:sz w:val="24"/>
          <w:szCs w:val="24"/>
        </w:rPr>
        <w:t xml:space="preserve"> to group related pieces of code.</w:t>
      </w:r>
    </w:p>
    <w:p w:rsidR="00B232F3" w:rsidRPr="00B232F3" w:rsidRDefault="00B232F3" w:rsidP="00D95CC6">
      <w:pPr>
        <w:pStyle w:val="ListNumber"/>
        <w:numPr>
          <w:ilvl w:val="0"/>
          <w:numId w:val="12"/>
        </w:numPr>
        <w:ind w:left="1080"/>
        <w:rPr>
          <w:rFonts w:eastAsia="Times New Roman"/>
          <w:b w:val="0"/>
          <w:sz w:val="24"/>
          <w:szCs w:val="24"/>
        </w:rPr>
      </w:pPr>
      <w:r w:rsidRPr="00B232F3">
        <w:rPr>
          <w:rFonts w:eastAsia="Times New Roman"/>
          <w:b w:val="0"/>
          <w:sz w:val="24"/>
          <w:szCs w:val="24"/>
        </w:rPr>
        <w:t>Exceptions to the new line for curly braces will be made for simple properties. In this case, the curly braces can reside on the same line.</w:t>
      </w:r>
    </w:p>
    <w:p w:rsidR="001A233A" w:rsidRPr="00367F6F" w:rsidRDefault="00B232F3">
      <w:pPr>
        <w:pStyle w:val="ListNumber"/>
        <w:rPr>
          <w:sz w:val="24"/>
          <w:szCs w:val="24"/>
        </w:rPr>
      </w:pPr>
      <w:r>
        <w:rPr>
          <w:sz w:val="24"/>
          <w:szCs w:val="24"/>
        </w:rPr>
        <w:t>PROGRAMMING PRACTICES</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t>See the reference section above!</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t>A method should do one, and only one thing. If the method does more than one thing, re-factor into multiple methods.</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t>A class should do one, and only one thing. If the class does more than one thing, re-factor</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t>Do not pass a null value as an expected parameter to a constructor or method.</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t>Check parameters of methods and constructors for null and throw an ArgumentNull Exception to the consumer.</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t>Do not pass a Boolean as a parameter. A Boolean parameter denotes the method does more than one thing.</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t>Do not use more than three parameters in a method. If more than three parameters are required, refactor to pass an object, list or dictionary. Each parameter exponentially increases the number of unit test required.</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t xml:space="preserve">Do not use signature overloads for Constructors. Constructor parameters are to initialize the object. Constructor parameters are to be considered required. If a constructor parameter is not required refactor to use Property injection. </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t>Properties are to be considered optional.</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t>Reiterated here, method names should be descriptive. State what it does.</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lastRenderedPageBreak/>
        <w:t>Methods should be minimalistic. If a method has more than four lines of code, look to refactor.</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t>Do not use signature overloads for methods. Refactor to use an object, list or dictionary.</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t>Do not expose member variables. Properties will be used to expose member variables and methods will manipulate member variables.</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t>No magic values. Use a constant or a configuration.</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t>Error messages should be descriptive to the user and should help the user to solve the problem. Never give error messages like "Error in Application", "There is an error" etc. Instead, give specific messages like "Failed to update database and a corrective action to take like, “Please make sure the login id and password are correct.”</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t>All errors are to be logged.</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t>Avoid very large code files. If a single file has more than 200 lines of code, it should be refactored into two or more classes.</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t>If a method returns an object or collection, return an empty collection and a default object instead of null, if you have no data to return. This will make it easy for the calling application to just check for the “count” or other valid data rather than doing an additional check for “null”.</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t>Use names for types instead of Single characters. Example MyDictionary&lt;Key,Value&gt; instead of MyDictionary&lt;K,V&gt;</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t>Use String.Empty instead of “”.</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t>All public methods and properties will be made virtual for unit testing.</w:t>
      </w:r>
    </w:p>
    <w:p w:rsidR="00B232F3" w:rsidRPr="00B232F3" w:rsidRDefault="00B232F3" w:rsidP="00D95CC6">
      <w:pPr>
        <w:pStyle w:val="ListNumber"/>
        <w:numPr>
          <w:ilvl w:val="0"/>
          <w:numId w:val="13"/>
        </w:numPr>
        <w:rPr>
          <w:rFonts w:eastAsia="Times New Roman"/>
          <w:b w:val="0"/>
          <w:sz w:val="24"/>
          <w:szCs w:val="24"/>
        </w:rPr>
      </w:pPr>
      <w:r w:rsidRPr="00B232F3">
        <w:rPr>
          <w:rFonts w:eastAsia="Times New Roman"/>
          <w:b w:val="0"/>
          <w:sz w:val="24"/>
          <w:szCs w:val="24"/>
        </w:rPr>
        <w:t>Use defensive casting instead of explicit casting.</w:t>
      </w:r>
    </w:p>
    <w:p w:rsidR="001A233A" w:rsidRPr="00B232F3" w:rsidRDefault="00B232F3" w:rsidP="00D95CC6">
      <w:pPr>
        <w:pStyle w:val="ListNumber"/>
        <w:numPr>
          <w:ilvl w:val="0"/>
          <w:numId w:val="13"/>
        </w:numPr>
        <w:rPr>
          <w:b w:val="0"/>
          <w:sz w:val="24"/>
          <w:szCs w:val="24"/>
        </w:rPr>
      </w:pPr>
      <w:r w:rsidRPr="00B232F3">
        <w:rPr>
          <w:rFonts w:eastAsia="Times New Roman"/>
          <w:b w:val="0"/>
          <w:sz w:val="24"/>
          <w:szCs w:val="24"/>
        </w:rPr>
        <w:t>If a class is dependent on another class, refactor the class to use constructor or property injection.</w:t>
      </w:r>
      <w:r>
        <w:rPr>
          <w:rFonts w:eastAsia="Times New Roman"/>
          <w:b w:val="0"/>
          <w:sz w:val="24"/>
          <w:szCs w:val="24"/>
        </w:rPr>
        <w:t xml:space="preserve"> Create an interface and wire the interface and injection into the Autofac container</w:t>
      </w:r>
    </w:p>
    <w:p w:rsidR="001A233A" w:rsidRPr="00367F6F" w:rsidRDefault="001A233A" w:rsidP="00B232F3">
      <w:pPr>
        <w:pStyle w:val="ListNumber2"/>
        <w:numPr>
          <w:ilvl w:val="0"/>
          <w:numId w:val="0"/>
        </w:numPr>
        <w:ind w:left="720"/>
        <w:rPr>
          <w:sz w:val="24"/>
          <w:szCs w:val="24"/>
        </w:rPr>
      </w:pPr>
    </w:p>
    <w:p w:rsidR="001A233A" w:rsidRPr="00367F6F" w:rsidRDefault="001A233A" w:rsidP="00B232F3">
      <w:pPr>
        <w:pStyle w:val="ListNumber2"/>
        <w:numPr>
          <w:ilvl w:val="0"/>
          <w:numId w:val="0"/>
        </w:numPr>
        <w:ind w:left="720"/>
        <w:rPr>
          <w:sz w:val="24"/>
          <w:szCs w:val="24"/>
        </w:rPr>
      </w:pPr>
    </w:p>
    <w:p w:rsidR="001A233A" w:rsidRDefault="00AC0FD4">
      <w:pPr>
        <w:pStyle w:val="ListNumber"/>
        <w:rPr>
          <w:sz w:val="24"/>
          <w:szCs w:val="24"/>
        </w:rPr>
      </w:pPr>
      <w:r>
        <w:rPr>
          <w:sz w:val="24"/>
          <w:szCs w:val="24"/>
        </w:rPr>
        <w:lastRenderedPageBreak/>
        <w:t>EXCEPTION HANDLING</w:t>
      </w:r>
    </w:p>
    <w:p w:rsidR="00000000" w:rsidRDefault="00011453">
      <w:pPr>
        <w:pStyle w:val="ListNumber"/>
        <w:numPr>
          <w:ilvl w:val="0"/>
          <w:numId w:val="14"/>
        </w:numPr>
        <w:rPr>
          <w:rFonts w:eastAsia="Times New Roman"/>
          <w:b w:val="0"/>
          <w:sz w:val="24"/>
          <w:szCs w:val="24"/>
        </w:rPr>
        <w:pPrChange w:id="3" w:author="Author">
          <w:pPr>
            <w:pStyle w:val="ListNumber"/>
            <w:numPr>
              <w:numId w:val="17"/>
            </w:numPr>
            <w:tabs>
              <w:tab w:val="clear" w:pos="360"/>
            </w:tabs>
            <w:ind w:left="720"/>
          </w:pPr>
        </w:pPrChange>
      </w:pPr>
      <w:r w:rsidRPr="00011453">
        <w:rPr>
          <w:rFonts w:eastAsia="Times New Roman"/>
          <w:b w:val="0"/>
          <w:sz w:val="24"/>
          <w:szCs w:val="24"/>
        </w:rPr>
        <w:t>If a custom exception needs to be created, inherit from ApplicationException.</w:t>
      </w:r>
    </w:p>
    <w:p w:rsidR="00000000" w:rsidRDefault="00011453">
      <w:pPr>
        <w:pStyle w:val="ListNumber"/>
        <w:numPr>
          <w:ilvl w:val="0"/>
          <w:numId w:val="14"/>
        </w:numPr>
        <w:rPr>
          <w:rFonts w:eastAsia="Times New Roman"/>
          <w:b w:val="0"/>
          <w:sz w:val="24"/>
          <w:szCs w:val="24"/>
        </w:rPr>
        <w:pPrChange w:id="4" w:author="Author">
          <w:pPr>
            <w:pStyle w:val="ListNumber"/>
            <w:numPr>
              <w:numId w:val="17"/>
            </w:numPr>
            <w:tabs>
              <w:tab w:val="clear" w:pos="360"/>
            </w:tabs>
            <w:ind w:left="720"/>
          </w:pPr>
        </w:pPrChange>
      </w:pPr>
      <w:r w:rsidRPr="00011453">
        <w:rPr>
          <w:rFonts w:eastAsia="Times New Roman"/>
          <w:b w:val="0"/>
          <w:sz w:val="24"/>
          <w:szCs w:val="24"/>
        </w:rPr>
        <w:t>Always catch specific exceptions.</w:t>
      </w:r>
    </w:p>
    <w:p w:rsidR="00000000" w:rsidRDefault="00011453">
      <w:pPr>
        <w:pStyle w:val="ListNumber"/>
        <w:numPr>
          <w:ilvl w:val="0"/>
          <w:numId w:val="14"/>
        </w:numPr>
        <w:rPr>
          <w:rFonts w:eastAsia="Times New Roman"/>
          <w:b w:val="0"/>
          <w:sz w:val="24"/>
          <w:szCs w:val="24"/>
        </w:rPr>
        <w:pPrChange w:id="5" w:author="Author">
          <w:pPr>
            <w:pStyle w:val="ListNumber"/>
            <w:numPr>
              <w:numId w:val="17"/>
            </w:numPr>
            <w:tabs>
              <w:tab w:val="clear" w:pos="360"/>
            </w:tabs>
            <w:ind w:left="720"/>
          </w:pPr>
        </w:pPrChange>
      </w:pPr>
      <w:r w:rsidRPr="00011453">
        <w:rPr>
          <w:rFonts w:eastAsia="Times New Roman"/>
          <w:b w:val="0"/>
          <w:sz w:val="24"/>
          <w:szCs w:val="24"/>
        </w:rPr>
        <w:t>Log all exceptions.</w:t>
      </w:r>
    </w:p>
    <w:p w:rsidR="00000000" w:rsidRDefault="00011453">
      <w:pPr>
        <w:pStyle w:val="ListNumber"/>
        <w:numPr>
          <w:ilvl w:val="0"/>
          <w:numId w:val="14"/>
        </w:numPr>
        <w:rPr>
          <w:rFonts w:eastAsia="Times New Roman"/>
          <w:b w:val="0"/>
          <w:sz w:val="24"/>
          <w:szCs w:val="24"/>
        </w:rPr>
        <w:pPrChange w:id="6" w:author="Author">
          <w:pPr>
            <w:pStyle w:val="ListNumber"/>
            <w:numPr>
              <w:numId w:val="17"/>
            </w:numPr>
            <w:tabs>
              <w:tab w:val="clear" w:pos="360"/>
            </w:tabs>
            <w:ind w:left="720"/>
          </w:pPr>
        </w:pPrChange>
      </w:pPr>
      <w:r w:rsidRPr="00011453">
        <w:rPr>
          <w:rFonts w:eastAsia="Times New Roman"/>
          <w:b w:val="0"/>
          <w:sz w:val="24"/>
          <w:szCs w:val="24"/>
        </w:rPr>
        <w:t>Give the user a user-friendly error message.</w:t>
      </w:r>
    </w:p>
    <w:p w:rsidR="00000000" w:rsidRDefault="00011453">
      <w:pPr>
        <w:pStyle w:val="ListNumber"/>
        <w:numPr>
          <w:ilvl w:val="0"/>
          <w:numId w:val="14"/>
        </w:numPr>
        <w:rPr>
          <w:rFonts w:eastAsia="Times New Roman"/>
          <w:b w:val="0"/>
          <w:sz w:val="24"/>
          <w:szCs w:val="24"/>
        </w:rPr>
        <w:pPrChange w:id="7" w:author="Author">
          <w:pPr>
            <w:pStyle w:val="ListNumber"/>
            <w:numPr>
              <w:numId w:val="17"/>
            </w:numPr>
            <w:tabs>
              <w:tab w:val="clear" w:pos="360"/>
            </w:tabs>
            <w:ind w:left="720"/>
          </w:pPr>
        </w:pPrChange>
      </w:pPr>
      <w:r w:rsidRPr="00011453">
        <w:rPr>
          <w:rFonts w:eastAsia="Times New Roman"/>
          <w:b w:val="0"/>
          <w:sz w:val="24"/>
          <w:szCs w:val="24"/>
        </w:rPr>
        <w:t>Return the application to a useable state after an exception has occurred.</w:t>
      </w:r>
    </w:p>
    <w:p w:rsidR="00000000" w:rsidRDefault="00011453">
      <w:pPr>
        <w:pStyle w:val="ListNumber"/>
        <w:numPr>
          <w:ilvl w:val="0"/>
          <w:numId w:val="14"/>
        </w:numPr>
        <w:rPr>
          <w:rFonts w:eastAsia="Times New Roman"/>
          <w:b w:val="0"/>
          <w:sz w:val="24"/>
          <w:szCs w:val="24"/>
        </w:rPr>
        <w:pPrChange w:id="8" w:author="Author">
          <w:pPr>
            <w:pStyle w:val="ListNumber"/>
            <w:numPr>
              <w:numId w:val="17"/>
            </w:numPr>
            <w:tabs>
              <w:tab w:val="clear" w:pos="360"/>
            </w:tabs>
            <w:ind w:left="720"/>
          </w:pPr>
        </w:pPrChange>
      </w:pPr>
      <w:r w:rsidRPr="00011453">
        <w:rPr>
          <w:rFonts w:eastAsia="Times New Roman"/>
          <w:b w:val="0"/>
          <w:sz w:val="24"/>
          <w:szCs w:val="24"/>
        </w:rPr>
        <w:t>Use an empty throw statement to re-throw the original exception in order to preserve the stack-trace.</w:t>
      </w:r>
    </w:p>
    <w:p w:rsidR="00011453" w:rsidRDefault="00011453" w:rsidP="00011453">
      <w:pPr>
        <w:pStyle w:val="ListNumber"/>
        <w:numPr>
          <w:ilvl w:val="0"/>
          <w:numId w:val="0"/>
        </w:numPr>
        <w:ind w:left="360"/>
        <w:rPr>
          <w:ins w:id="9" w:author="Author"/>
          <w:sz w:val="24"/>
          <w:szCs w:val="24"/>
        </w:rPr>
      </w:pPr>
    </w:p>
    <w:p w:rsidR="00011453" w:rsidRDefault="00011453">
      <w:pPr>
        <w:pStyle w:val="ListNumber"/>
        <w:rPr>
          <w:ins w:id="10" w:author="Author"/>
          <w:sz w:val="24"/>
          <w:szCs w:val="24"/>
        </w:rPr>
      </w:pPr>
      <w:ins w:id="11" w:author="Author">
        <w:r>
          <w:rPr>
            <w:sz w:val="24"/>
            <w:szCs w:val="24"/>
          </w:rPr>
          <w:t>UNIT &amp; INTEGRATION TESTING</w:t>
        </w:r>
      </w:ins>
    </w:p>
    <w:p w:rsidR="00011453" w:rsidRPr="00011453" w:rsidRDefault="00011453" w:rsidP="00011453">
      <w:pPr>
        <w:pStyle w:val="ListNumber"/>
        <w:numPr>
          <w:ilvl w:val="0"/>
          <w:numId w:val="16"/>
        </w:numPr>
        <w:rPr>
          <w:ins w:id="12" w:author="Author"/>
          <w:rFonts w:eastAsia="Times New Roman"/>
          <w:b w:val="0"/>
          <w:sz w:val="24"/>
          <w:szCs w:val="24"/>
        </w:rPr>
      </w:pPr>
      <w:ins w:id="13" w:author="Author">
        <w:r w:rsidRPr="00011453">
          <w:rPr>
            <w:rFonts w:eastAsia="Times New Roman"/>
            <w:b w:val="0"/>
            <w:sz w:val="24"/>
            <w:szCs w:val="24"/>
          </w:rPr>
          <w:t>All code paths should be tested in a high-level manner, using integration &amp; unit tests.</w:t>
        </w:r>
      </w:ins>
    </w:p>
    <w:p w:rsidR="00011453" w:rsidRPr="00011453" w:rsidRDefault="00011453" w:rsidP="00011453">
      <w:pPr>
        <w:pStyle w:val="ListNumber"/>
        <w:numPr>
          <w:ilvl w:val="0"/>
          <w:numId w:val="16"/>
        </w:numPr>
        <w:rPr>
          <w:ins w:id="14" w:author="Author"/>
          <w:rFonts w:eastAsia="Times New Roman"/>
          <w:b w:val="0"/>
          <w:sz w:val="24"/>
          <w:szCs w:val="24"/>
        </w:rPr>
      </w:pPr>
      <w:ins w:id="15" w:author="Author">
        <w:r w:rsidRPr="00011453">
          <w:rPr>
            <w:rFonts w:eastAsia="Times New Roman"/>
            <w:b w:val="0"/>
            <w:sz w:val="24"/>
            <w:szCs w:val="24"/>
          </w:rPr>
          <w:t>Code test coverage will be as close to 100% as possible.</w:t>
        </w:r>
      </w:ins>
    </w:p>
    <w:p w:rsidR="00011453" w:rsidRPr="00011453" w:rsidRDefault="00011453" w:rsidP="00011453">
      <w:pPr>
        <w:pStyle w:val="ListNumber"/>
        <w:numPr>
          <w:ilvl w:val="0"/>
          <w:numId w:val="16"/>
        </w:numPr>
        <w:rPr>
          <w:ins w:id="16" w:author="Author"/>
          <w:rFonts w:eastAsia="Times New Roman"/>
          <w:b w:val="0"/>
          <w:sz w:val="24"/>
          <w:szCs w:val="24"/>
        </w:rPr>
      </w:pPr>
      <w:ins w:id="17" w:author="Author">
        <w:r w:rsidRPr="00011453">
          <w:rPr>
            <w:rFonts w:eastAsia="Times New Roman"/>
            <w:b w:val="0"/>
            <w:sz w:val="24"/>
            <w:szCs w:val="24"/>
          </w:rPr>
          <w:t>Use the nUnit testing framework to create unit and integration tests.</w:t>
        </w:r>
      </w:ins>
    </w:p>
    <w:p w:rsidR="00011453" w:rsidRPr="00011453" w:rsidRDefault="00011453" w:rsidP="00011453">
      <w:pPr>
        <w:pStyle w:val="ListNumber"/>
        <w:numPr>
          <w:ilvl w:val="0"/>
          <w:numId w:val="16"/>
        </w:numPr>
        <w:rPr>
          <w:ins w:id="18" w:author="Author"/>
          <w:rFonts w:eastAsia="Times New Roman"/>
          <w:b w:val="0"/>
          <w:sz w:val="24"/>
          <w:szCs w:val="24"/>
        </w:rPr>
      </w:pPr>
      <w:ins w:id="19" w:author="Author">
        <w:r w:rsidRPr="00011453">
          <w:rPr>
            <w:rFonts w:eastAsia="Times New Roman"/>
            <w:b w:val="0"/>
            <w:sz w:val="24"/>
            <w:szCs w:val="24"/>
          </w:rPr>
          <w:t>Use MOQ for a mocking framework.</w:t>
        </w:r>
      </w:ins>
    </w:p>
    <w:p w:rsidR="00011453" w:rsidRPr="00367F6F" w:rsidRDefault="00011453" w:rsidP="00011453">
      <w:pPr>
        <w:pStyle w:val="ListNumber"/>
        <w:numPr>
          <w:ilvl w:val="0"/>
          <w:numId w:val="0"/>
        </w:numPr>
        <w:ind w:left="360"/>
        <w:rPr>
          <w:ins w:id="20" w:author="Author"/>
          <w:sz w:val="24"/>
          <w:szCs w:val="24"/>
        </w:rPr>
      </w:pPr>
    </w:p>
    <w:p w:rsidR="001A233A" w:rsidRDefault="00D95CC6">
      <w:pPr>
        <w:pStyle w:val="ListNumber"/>
        <w:rPr>
          <w:sz w:val="24"/>
          <w:szCs w:val="24"/>
        </w:rPr>
      </w:pPr>
      <w:r w:rsidRPr="00367F6F">
        <w:rPr>
          <w:sz w:val="24"/>
          <w:szCs w:val="24"/>
        </w:rPr>
        <w:t>SANCTIONS</w:t>
      </w:r>
    </w:p>
    <w:p w:rsidR="00766363" w:rsidRPr="00766363" w:rsidRDefault="00766363" w:rsidP="00766363">
      <w:pPr>
        <w:pStyle w:val="ListNumber"/>
        <w:numPr>
          <w:ilvl w:val="0"/>
          <w:numId w:val="0"/>
        </w:numPr>
        <w:ind w:left="360"/>
        <w:rPr>
          <w:b w:val="0"/>
          <w:sz w:val="24"/>
          <w:szCs w:val="24"/>
        </w:rPr>
      </w:pPr>
      <w:r w:rsidRPr="00766363">
        <w:rPr>
          <w:b w:val="0"/>
          <w:sz w:val="24"/>
          <w:szCs w:val="24"/>
        </w:rPr>
        <w:t>Failing to follow this policy could</w:t>
      </w:r>
      <w:r>
        <w:rPr>
          <w:b w:val="0"/>
          <w:sz w:val="24"/>
          <w:szCs w:val="24"/>
        </w:rPr>
        <w:t>:</w:t>
      </w:r>
    </w:p>
    <w:p w:rsidR="00AC0FD4" w:rsidRDefault="00766363" w:rsidP="00AC0FD4">
      <w:pPr>
        <w:pStyle w:val="ListNumber2"/>
        <w:numPr>
          <w:ilvl w:val="0"/>
          <w:numId w:val="3"/>
        </w:numPr>
        <w:rPr>
          <w:sz w:val="24"/>
          <w:szCs w:val="24"/>
        </w:rPr>
      </w:pPr>
      <w:r>
        <w:rPr>
          <w:sz w:val="24"/>
          <w:szCs w:val="24"/>
        </w:rPr>
        <w:t>D</w:t>
      </w:r>
      <w:r w:rsidR="00AC0FD4">
        <w:rPr>
          <w:sz w:val="24"/>
          <w:szCs w:val="24"/>
        </w:rPr>
        <w:t>elay the completion of sprints and release to customers</w:t>
      </w:r>
    </w:p>
    <w:p w:rsidR="00AC0FD4" w:rsidRDefault="00AC0FD4" w:rsidP="00AC0FD4">
      <w:pPr>
        <w:pStyle w:val="ListNumber2"/>
        <w:numPr>
          <w:ilvl w:val="0"/>
          <w:numId w:val="3"/>
        </w:numPr>
        <w:rPr>
          <w:sz w:val="24"/>
          <w:szCs w:val="24"/>
        </w:rPr>
      </w:pPr>
      <w:r>
        <w:rPr>
          <w:sz w:val="24"/>
          <w:szCs w:val="24"/>
        </w:rPr>
        <w:t>Make it difficult for effective team collaboration</w:t>
      </w:r>
    </w:p>
    <w:p w:rsidR="001A233A" w:rsidRPr="00AC0FD4" w:rsidRDefault="00AC0FD4" w:rsidP="00AC0FD4">
      <w:pPr>
        <w:pStyle w:val="ListNumber2"/>
        <w:numPr>
          <w:ilvl w:val="0"/>
          <w:numId w:val="3"/>
        </w:numPr>
        <w:rPr>
          <w:sz w:val="24"/>
          <w:szCs w:val="24"/>
        </w:rPr>
      </w:pPr>
      <w:r w:rsidRPr="00AC0FD4">
        <w:rPr>
          <w:sz w:val="24"/>
          <w:szCs w:val="24"/>
        </w:rPr>
        <w:t>Could affect the future compensation of the developer</w:t>
      </w:r>
    </w:p>
    <w:sectPr w:rsidR="001A233A" w:rsidRPr="00AC0FD4" w:rsidSect="00D4150F">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31F" w:rsidRDefault="002E431F">
      <w:pPr>
        <w:spacing w:after="0" w:line="240" w:lineRule="auto"/>
      </w:pPr>
      <w:r>
        <w:separator/>
      </w:r>
    </w:p>
  </w:endnote>
  <w:endnote w:type="continuationSeparator" w:id="0">
    <w:p w:rsidR="002E431F" w:rsidRDefault="002E431F">
      <w:pPr>
        <w:spacing w:after="0" w:line="240" w:lineRule="auto"/>
      </w:pPr>
      <w:r>
        <w:continuationSeparator/>
      </w:r>
    </w:p>
  </w:endnote>
  <w:endnote w:type="continuationNotice" w:id="1">
    <w:p w:rsidR="002E431F" w:rsidRDefault="002E431F">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0" w:type="dxa"/>
        <w:right w:w="0" w:type="dxa"/>
      </w:tblCellMar>
      <w:tblLook w:val="04A0"/>
    </w:tblPr>
    <w:tblGrid>
      <w:gridCol w:w="4680"/>
      <w:gridCol w:w="4680"/>
    </w:tblGrid>
    <w:tr w:rsidR="00011453">
      <w:tc>
        <w:tcPr>
          <w:tcW w:w="2500" w:type="pct"/>
        </w:tcPr>
        <w:p w:rsidR="00011453" w:rsidRDefault="00011453">
          <w:pPr>
            <w:pStyle w:val="Footer"/>
          </w:pPr>
          <w:r>
            <w:t>MVS Coding Standards Policy</w:t>
          </w:r>
        </w:p>
      </w:tc>
      <w:tc>
        <w:tcPr>
          <w:tcW w:w="2500" w:type="pct"/>
        </w:tcPr>
        <w:p w:rsidR="00011453" w:rsidRDefault="00011453">
          <w:pPr>
            <w:pStyle w:val="Footer"/>
            <w:jc w:val="right"/>
          </w:pPr>
          <w:r>
            <w:t xml:space="preserve">Page </w:t>
          </w:r>
          <w:r w:rsidR="00D4150F">
            <w:fldChar w:fldCharType="begin"/>
          </w:r>
          <w:r>
            <w:instrText xml:space="preserve"> PAGE  \* Arabic </w:instrText>
          </w:r>
          <w:r w:rsidR="00D4150F">
            <w:fldChar w:fldCharType="separate"/>
          </w:r>
          <w:r w:rsidR="00766363">
            <w:rPr>
              <w:noProof/>
            </w:rPr>
            <w:t>7</w:t>
          </w:r>
          <w:r w:rsidR="00D4150F">
            <w:fldChar w:fldCharType="end"/>
          </w:r>
        </w:p>
      </w:tc>
    </w:tr>
  </w:tbl>
  <w:p w:rsidR="00011453" w:rsidRDefault="000114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31F" w:rsidRDefault="002E431F">
      <w:pPr>
        <w:spacing w:after="0" w:line="240" w:lineRule="auto"/>
      </w:pPr>
      <w:r>
        <w:separator/>
      </w:r>
    </w:p>
  </w:footnote>
  <w:footnote w:type="continuationSeparator" w:id="0">
    <w:p w:rsidR="002E431F" w:rsidRDefault="002E431F">
      <w:pPr>
        <w:spacing w:after="0" w:line="240" w:lineRule="auto"/>
      </w:pPr>
      <w:r>
        <w:continuationSeparator/>
      </w:r>
    </w:p>
  </w:footnote>
  <w:footnote w:type="continuationNotice" w:id="1">
    <w:p w:rsidR="002E431F" w:rsidRDefault="002E431F">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846" w:rsidRDefault="009648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BA247F94"/>
    <w:lvl w:ilvl="0">
      <w:start w:val="1"/>
      <w:numFmt w:val="lowerLetter"/>
      <w:pStyle w:val="ListNumber4"/>
      <w:lvlText w:val="%1)"/>
      <w:lvlJc w:val="left"/>
      <w:pPr>
        <w:ind w:left="1440" w:hanging="360"/>
      </w:pPr>
    </w:lvl>
  </w:abstractNum>
  <w:abstractNum w:abstractNumId="1">
    <w:nsid w:val="FFFFFF7E"/>
    <w:multiLevelType w:val="singleLevel"/>
    <w:tmpl w:val="3C50331C"/>
    <w:lvl w:ilvl="0">
      <w:start w:val="1"/>
      <w:numFmt w:val="decimal"/>
      <w:pStyle w:val="ListNumber3"/>
      <w:lvlText w:val="%1)"/>
      <w:lvlJc w:val="left"/>
      <w:pPr>
        <w:ind w:left="1080" w:hanging="360"/>
      </w:pPr>
    </w:lvl>
  </w:abstractNum>
  <w:abstractNum w:abstractNumId="2">
    <w:nsid w:val="FFFFFF7F"/>
    <w:multiLevelType w:val="singleLevel"/>
    <w:tmpl w:val="D3EEE5A4"/>
    <w:lvl w:ilvl="0">
      <w:start w:val="1"/>
      <w:numFmt w:val="lowerLetter"/>
      <w:pStyle w:val="ListNumber2"/>
      <w:lvlText w:val="%1."/>
      <w:lvlJc w:val="left"/>
      <w:pPr>
        <w:ind w:left="720" w:hanging="360"/>
      </w:pPr>
    </w:lvl>
  </w:abstractNum>
  <w:abstractNum w:abstractNumId="3">
    <w:nsid w:val="FFFFFF88"/>
    <w:multiLevelType w:val="singleLevel"/>
    <w:tmpl w:val="B268BC54"/>
    <w:lvl w:ilvl="0">
      <w:start w:val="1"/>
      <w:numFmt w:val="decimal"/>
      <w:pStyle w:val="ListNumber"/>
      <w:lvlText w:val="%1."/>
      <w:lvlJc w:val="left"/>
      <w:pPr>
        <w:tabs>
          <w:tab w:val="num" w:pos="360"/>
        </w:tabs>
        <w:ind w:left="360" w:hanging="360"/>
      </w:pPr>
    </w:lvl>
  </w:abstractNum>
  <w:abstractNum w:abstractNumId="4">
    <w:nsid w:val="009F73DE"/>
    <w:multiLevelType w:val="hybridMultilevel"/>
    <w:tmpl w:val="CCDA4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6D3BC7"/>
    <w:multiLevelType w:val="hybridMultilevel"/>
    <w:tmpl w:val="102E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A26172"/>
    <w:multiLevelType w:val="hybridMultilevel"/>
    <w:tmpl w:val="47CAA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9CF047A"/>
    <w:multiLevelType w:val="hybridMultilevel"/>
    <w:tmpl w:val="D5C6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283674"/>
    <w:multiLevelType w:val="hybridMultilevel"/>
    <w:tmpl w:val="7292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D5825"/>
    <w:multiLevelType w:val="hybridMultilevel"/>
    <w:tmpl w:val="BB70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7C4497"/>
    <w:multiLevelType w:val="hybridMultilevel"/>
    <w:tmpl w:val="484A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CF416F"/>
    <w:multiLevelType w:val="hybridMultilevel"/>
    <w:tmpl w:val="21DEB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6C5627"/>
    <w:multiLevelType w:val="hybridMultilevel"/>
    <w:tmpl w:val="C920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7352BC"/>
    <w:multiLevelType w:val="hybridMultilevel"/>
    <w:tmpl w:val="561C0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385039"/>
    <w:multiLevelType w:val="hybridMultilevel"/>
    <w:tmpl w:val="ADF29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lvlOverride w:ilvl="0">
      <w:startOverride w:val="1"/>
    </w:lvlOverride>
  </w:num>
  <w:num w:numId="4">
    <w:abstractNumId w:val="1"/>
  </w:num>
  <w:num w:numId="5">
    <w:abstractNumId w:val="0"/>
  </w:num>
  <w:num w:numId="6">
    <w:abstractNumId w:val="2"/>
    <w:lvlOverride w:ilvl="0">
      <w:startOverride w:val="1"/>
    </w:lvlOverride>
  </w:num>
  <w:num w:numId="7">
    <w:abstractNumId w:val="8"/>
  </w:num>
  <w:num w:numId="8">
    <w:abstractNumId w:val="7"/>
  </w:num>
  <w:num w:numId="9">
    <w:abstractNumId w:val="12"/>
  </w:num>
  <w:num w:numId="10">
    <w:abstractNumId w:val="14"/>
  </w:num>
  <w:num w:numId="11">
    <w:abstractNumId w:val="13"/>
  </w:num>
  <w:num w:numId="12">
    <w:abstractNumId w:val="11"/>
  </w:num>
  <w:num w:numId="13">
    <w:abstractNumId w:val="6"/>
  </w:num>
  <w:num w:numId="14">
    <w:abstractNumId w:val="4"/>
  </w:num>
  <w:num w:numId="15">
    <w:abstractNumId w:val="9"/>
  </w:num>
  <w:num w:numId="16">
    <w:abstractNumId w:val="10"/>
  </w:num>
  <w:num w:numId="17">
    <w:abstractNumId w:val="5"/>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ttachedTemplate r:id="rId1"/>
  <w:defaultTabStop w:val="720"/>
  <w:characterSpacingControl w:val="doNotCompress"/>
  <w:hdrShapeDefaults>
    <o:shapedefaults v:ext="edit" spidmax="7170"/>
  </w:hdrShapeDefaults>
  <w:footnotePr>
    <w:footnote w:id="-1"/>
    <w:footnote w:id="0"/>
    <w:footnote w:id="1"/>
  </w:footnotePr>
  <w:endnotePr>
    <w:endnote w:id="-1"/>
    <w:endnote w:id="0"/>
    <w:endnote w:id="1"/>
  </w:endnotePr>
  <w:compat>
    <w:useFELayout/>
  </w:compat>
  <w:rsids>
    <w:rsidRoot w:val="00367F6F"/>
    <w:rsid w:val="00011453"/>
    <w:rsid w:val="001A233A"/>
    <w:rsid w:val="001F33A4"/>
    <w:rsid w:val="002E431F"/>
    <w:rsid w:val="00367F6F"/>
    <w:rsid w:val="00766363"/>
    <w:rsid w:val="00964846"/>
    <w:rsid w:val="00AC0FD4"/>
    <w:rsid w:val="00B232F3"/>
    <w:rsid w:val="00D4150F"/>
    <w:rsid w:val="00D95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iPriority="1" w:unhideWhenUsed="0" w:qFormat="1"/>
    <w:lsdException w:name="List Number 2" w:semiHidden="0" w:uiPriority="1" w:unhideWhenUsed="0" w:qFormat="1"/>
    <w:lsdException w:name="List Number 3" w:semiHidden="0" w:uiPriority="1" w:unhideWhenUsed="0" w:qFormat="1"/>
    <w:lsdException w:name="List Number 4" w:semiHidden="0" w:uiPriority="1" w:unhideWhenUsed="0" w:qFormat="1"/>
    <w:lsdException w:name="Title" w:semiHidden="0" w:uiPriority="1" w:unhideWhenUsed="0" w:qFormat="1"/>
    <w:lsdException w:name="Closing" w:uiPriority="3" w:qFormat="1"/>
    <w:lsdException w:name="Signature" w:uiPriority="1" w:qFormat="1"/>
    <w:lsdException w:name="Default Paragraph Font" w:uiPriority="1"/>
    <w:lsdException w:name="List Continue" w:qFormat="1"/>
    <w:lsdException w:name="List Continue 2" w:qFormat="1"/>
    <w:lsdException w:name="Subtitle" w:uiPriority="11" w:qFormat="1"/>
    <w:lsdException w:name="Salutation" w:uiPriority="2" w:qFormat="1"/>
    <w:lsdException w:name="Date" w:uiPriority="2" w:qFormat="1"/>
    <w:lsdException w:name="Strong" w:semiHidden="0" w:uiPriority="22" w:unhideWhenUsed="0"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D4150F"/>
    <w:pPr>
      <w:ind w:left="360"/>
    </w:pPr>
  </w:style>
  <w:style w:type="paragraph" w:styleId="Heading1">
    <w:name w:val="heading 1"/>
    <w:basedOn w:val="Normal"/>
    <w:next w:val="Normal"/>
    <w:link w:val="Heading1Char"/>
    <w:uiPriority w:val="1"/>
    <w:qFormat/>
    <w:rsid w:val="00D4150F"/>
    <w:pPr>
      <w:keepNext/>
      <w:keepLines/>
      <w:tabs>
        <w:tab w:val="right" w:pos="9360"/>
      </w:tabs>
      <w:spacing w:before="240" w:after="0"/>
      <w:ind w:left="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4150F"/>
    <w:pPr>
      <w:keepNext/>
      <w:keepLines/>
      <w:spacing w:before="160" w:after="0"/>
      <w:ind w:left="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4150F"/>
    <w:rPr>
      <w:rFonts w:asciiTheme="majorHAnsi" w:eastAsiaTheme="majorEastAsia" w:hAnsiTheme="majorHAnsi" w:cstheme="majorBidi"/>
      <w:color w:val="365F91" w:themeColor="accent1" w:themeShade="BF"/>
      <w:spacing w:val="4"/>
      <w:sz w:val="26"/>
      <w:szCs w:val="26"/>
    </w:rPr>
  </w:style>
  <w:style w:type="character" w:styleId="PlaceholderText">
    <w:name w:val="Placeholder Text"/>
    <w:basedOn w:val="DefaultParagraphFont"/>
    <w:uiPriority w:val="99"/>
    <w:semiHidden/>
    <w:rsid w:val="00D4150F"/>
    <w:rPr>
      <w:color w:val="808080"/>
    </w:rPr>
  </w:style>
  <w:style w:type="paragraph" w:styleId="Footer">
    <w:name w:val="footer"/>
    <w:basedOn w:val="Normal"/>
    <w:link w:val="FooterChar"/>
    <w:uiPriority w:val="99"/>
    <w:unhideWhenUsed/>
    <w:rsid w:val="00D4150F"/>
    <w:pPr>
      <w:tabs>
        <w:tab w:val="center" w:pos="4680"/>
        <w:tab w:val="right" w:pos="9360"/>
      </w:tabs>
      <w:spacing w:after="0" w:line="240" w:lineRule="auto"/>
      <w:ind w:left="0"/>
    </w:pPr>
    <w:rPr>
      <w:color w:val="548DD4" w:themeColor="text2" w:themeTint="99"/>
    </w:rPr>
  </w:style>
  <w:style w:type="character" w:customStyle="1" w:styleId="FooterChar">
    <w:name w:val="Footer Char"/>
    <w:basedOn w:val="DefaultParagraphFont"/>
    <w:link w:val="Footer"/>
    <w:uiPriority w:val="99"/>
    <w:rsid w:val="00D4150F"/>
    <w:rPr>
      <w:color w:val="548DD4" w:themeColor="text2" w:themeTint="99"/>
      <w:spacing w:val="4"/>
      <w:sz w:val="20"/>
      <w:szCs w:val="20"/>
    </w:rPr>
  </w:style>
  <w:style w:type="paragraph" w:styleId="Title">
    <w:name w:val="Title"/>
    <w:basedOn w:val="Normal"/>
    <w:next w:val="Normal"/>
    <w:link w:val="TitleChar"/>
    <w:uiPriority w:val="1"/>
    <w:qFormat/>
    <w:rsid w:val="00D4150F"/>
    <w:pPr>
      <w:spacing w:before="240" w:line="240" w:lineRule="auto"/>
      <w:ind w:left="0"/>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
    <w:rsid w:val="00D4150F"/>
    <w:rPr>
      <w:rFonts w:asciiTheme="majorHAnsi" w:eastAsiaTheme="majorEastAsia" w:hAnsiTheme="majorHAnsi" w:cstheme="majorBidi"/>
      <w:color w:val="404040" w:themeColor="text1" w:themeTint="BF"/>
      <w:spacing w:val="-10"/>
      <w:kern w:val="28"/>
      <w:sz w:val="56"/>
      <w:szCs w:val="56"/>
    </w:rPr>
  </w:style>
  <w:style w:type="paragraph" w:styleId="ListNumber">
    <w:name w:val="List Number"/>
    <w:basedOn w:val="Normal"/>
    <w:uiPriority w:val="1"/>
    <w:qFormat/>
    <w:rsid w:val="00D4150F"/>
    <w:pPr>
      <w:keepNext/>
      <w:numPr>
        <w:numId w:val="1"/>
      </w:numPr>
    </w:pPr>
    <w:rPr>
      <w:b/>
      <w:bCs/>
    </w:rPr>
  </w:style>
  <w:style w:type="paragraph" w:styleId="ListNumber2">
    <w:name w:val="List Number 2"/>
    <w:basedOn w:val="Normal"/>
    <w:uiPriority w:val="1"/>
    <w:qFormat/>
    <w:rsid w:val="00D4150F"/>
    <w:pPr>
      <w:numPr>
        <w:numId w:val="2"/>
      </w:numPr>
      <w:contextualSpacing/>
    </w:pPr>
  </w:style>
  <w:style w:type="paragraph" w:styleId="ListNumber3">
    <w:name w:val="List Number 3"/>
    <w:basedOn w:val="Normal"/>
    <w:uiPriority w:val="1"/>
    <w:qFormat/>
    <w:rsid w:val="00D4150F"/>
    <w:pPr>
      <w:numPr>
        <w:numId w:val="4"/>
      </w:numPr>
      <w:contextualSpacing/>
    </w:pPr>
  </w:style>
  <w:style w:type="paragraph" w:styleId="ListNumber4">
    <w:name w:val="List Number 4"/>
    <w:basedOn w:val="Normal"/>
    <w:uiPriority w:val="1"/>
    <w:qFormat/>
    <w:rsid w:val="00D4150F"/>
    <w:pPr>
      <w:numPr>
        <w:numId w:val="5"/>
      </w:numPr>
      <w:contextualSpacing/>
    </w:pPr>
  </w:style>
  <w:style w:type="character" w:customStyle="1" w:styleId="Heading1Char">
    <w:name w:val="Heading 1 Char"/>
    <w:basedOn w:val="DefaultParagraphFont"/>
    <w:link w:val="Heading1"/>
    <w:uiPriority w:val="1"/>
    <w:rsid w:val="00D4150F"/>
    <w:rPr>
      <w:rFonts w:asciiTheme="majorHAnsi" w:eastAsiaTheme="majorEastAsia" w:hAnsiTheme="majorHAnsi" w:cstheme="majorBidi"/>
      <w:color w:val="365F91" w:themeColor="accent1" w:themeShade="BF"/>
      <w:spacing w:val="4"/>
      <w:sz w:val="32"/>
      <w:szCs w:val="32"/>
    </w:rPr>
  </w:style>
  <w:style w:type="character" w:styleId="Strong">
    <w:name w:val="Strong"/>
    <w:basedOn w:val="DefaultParagraphFont"/>
    <w:uiPriority w:val="22"/>
    <w:qFormat/>
    <w:rsid w:val="00D4150F"/>
    <w:rPr>
      <w:b/>
      <w:bCs/>
      <w:color w:val="auto"/>
    </w:rPr>
  </w:style>
  <w:style w:type="paragraph" w:styleId="ListParagraph">
    <w:name w:val="List Paragraph"/>
    <w:basedOn w:val="Normal"/>
    <w:uiPriority w:val="34"/>
    <w:unhideWhenUsed/>
    <w:qFormat/>
    <w:rsid w:val="00B232F3"/>
    <w:pPr>
      <w:ind w:left="720"/>
      <w:contextualSpacing/>
    </w:pPr>
  </w:style>
  <w:style w:type="paragraph" w:styleId="Header">
    <w:name w:val="header"/>
    <w:basedOn w:val="Normal"/>
    <w:link w:val="HeaderChar"/>
    <w:uiPriority w:val="99"/>
    <w:unhideWhenUsed/>
    <w:rsid w:val="00B2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2F3"/>
  </w:style>
  <w:style w:type="paragraph" w:styleId="Revision">
    <w:name w:val="Revision"/>
    <w:hidden/>
    <w:uiPriority w:val="99"/>
    <w:semiHidden/>
    <w:rsid w:val="00964846"/>
    <w:pPr>
      <w:spacing w:after="0" w:line="240" w:lineRule="auto"/>
    </w:pPr>
  </w:style>
  <w:style w:type="paragraph" w:styleId="BalloonText">
    <w:name w:val="Balloon Text"/>
    <w:basedOn w:val="Normal"/>
    <w:link w:val="BalloonTextChar"/>
    <w:uiPriority w:val="99"/>
    <w:semiHidden/>
    <w:unhideWhenUsed/>
    <w:rsid w:val="009648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846"/>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utunclebob.com/ArticleS.UncleBob.PrinciplesOfOod"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_000\AppData\Roaming\Microsoft\Templates\HIPAA%20privacy%20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FB396-10CD-4F7F-ADDB-1834E384DA32}">
  <ds:schemaRefs>
    <ds:schemaRef ds:uri="http://schemas.microsoft.com/sharepoint/v3/contenttype/forms"/>
  </ds:schemaRefs>
</ds:datastoreItem>
</file>

<file path=customXml/itemProps3.xml><?xml version="1.0" encoding="utf-8"?>
<ds:datastoreItem xmlns:ds="http://schemas.openxmlformats.org/officeDocument/2006/customXml" ds:itemID="{32E3AB35-118F-41E3-94B4-95E0B3B07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HIPAA privacy policy.dotx</Template>
  <TotalTime>0</TotalTime>
  <Pages>7</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2013-04-15T17:10:00Z</dcterms:created>
  <dcterms:modified xsi:type="dcterms:W3CDTF">2013-04-15T17:10:00Z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TC040218179991</vt:lpwstr>
  </property>
</Properties>
</file>